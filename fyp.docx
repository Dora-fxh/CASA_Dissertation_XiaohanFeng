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B9622" w14:textId="77777777" w:rsidR="0046650A" w:rsidRDefault="0046650A" w:rsidP="0046650A">
      <w:pPr>
        <w:pStyle w:val="Heading1"/>
        <w:jc w:val="center"/>
        <w:rPr>
          <w:sz w:val="36"/>
          <w:szCs w:val="36"/>
        </w:rPr>
      </w:pPr>
    </w:p>
    <w:p w14:paraId="2A4FAFC0" w14:textId="77777777" w:rsidR="0046650A" w:rsidRDefault="0046650A" w:rsidP="0046650A">
      <w:pPr>
        <w:pStyle w:val="Heading1"/>
        <w:jc w:val="center"/>
        <w:rPr>
          <w:sz w:val="36"/>
          <w:szCs w:val="36"/>
        </w:rPr>
      </w:pPr>
    </w:p>
    <w:p w14:paraId="043C199A" w14:textId="535CCDCA" w:rsidR="0046650A" w:rsidRPr="0046650A" w:rsidRDefault="0046650A" w:rsidP="0046650A">
      <w:pPr>
        <w:pStyle w:val="Heading1"/>
        <w:jc w:val="center"/>
        <w:rPr>
          <w:sz w:val="36"/>
          <w:szCs w:val="36"/>
        </w:rPr>
      </w:pPr>
      <w:r w:rsidRPr="0046650A">
        <w:rPr>
          <w:sz w:val="36"/>
          <w:szCs w:val="36"/>
        </w:rPr>
        <w:t>Decomposition Analysis of Index of Multiple Deprivation</w:t>
      </w:r>
      <w:r>
        <w:rPr>
          <w:sz w:val="36"/>
          <w:szCs w:val="36"/>
        </w:rPr>
        <w:t xml:space="preserve"> (IMD)</w:t>
      </w:r>
      <w:r w:rsidRPr="0046650A">
        <w:rPr>
          <w:sz w:val="36"/>
          <w:szCs w:val="36"/>
        </w:rPr>
        <w:t xml:space="preserve"> Based on Shapley Value</w:t>
      </w:r>
    </w:p>
    <w:p w14:paraId="50F62A10" w14:textId="4859ADF7" w:rsidR="0046650A" w:rsidRPr="0046650A" w:rsidRDefault="0046650A" w:rsidP="0046650A">
      <w:pPr>
        <w:jc w:val="center"/>
        <w:rPr>
          <w:rFonts w:ascii="Tahoma" w:hAnsi="Tahoma" w:cs="Tahoma"/>
          <w:sz w:val="24"/>
          <w:szCs w:val="24"/>
        </w:rPr>
      </w:pPr>
      <w:proofErr w:type="spellStart"/>
      <w:proofErr w:type="gramStart"/>
      <w:r w:rsidRPr="0046650A">
        <w:rPr>
          <w:rFonts w:ascii="Tahoma" w:hAnsi="Tahoma" w:cs="Tahoma"/>
          <w:sz w:val="24"/>
          <w:szCs w:val="24"/>
        </w:rPr>
        <w:t>Candidate:</w:t>
      </w:r>
      <w:r>
        <w:rPr>
          <w:rFonts w:ascii="Tahoma" w:hAnsi="Tahoma" w:cs="Tahoma"/>
          <w:sz w:val="24"/>
          <w:szCs w:val="24"/>
        </w:rPr>
        <w:t>Xiaohan</w:t>
      </w:r>
      <w:proofErr w:type="spellEnd"/>
      <w:proofErr w:type="gramEnd"/>
      <w:r>
        <w:rPr>
          <w:rFonts w:ascii="Tahoma" w:hAnsi="Tahoma" w:cs="Tahoma"/>
          <w:sz w:val="24"/>
          <w:szCs w:val="24"/>
        </w:rPr>
        <w:t xml:space="preserve"> Feng</w:t>
      </w:r>
    </w:p>
    <w:p w14:paraId="0EB87A63" w14:textId="3373B72C" w:rsidR="0046650A" w:rsidRDefault="0046650A" w:rsidP="0046650A">
      <w:pPr>
        <w:jc w:val="center"/>
        <w:rPr>
          <w:rFonts w:ascii="Tahoma" w:hAnsi="Tahoma" w:cs="Tahoma"/>
        </w:rPr>
      </w:pPr>
      <w:r w:rsidRPr="0046650A">
        <w:rPr>
          <w:rFonts w:ascii="Tahoma" w:hAnsi="Tahoma" w:cs="Tahoma"/>
        </w:rPr>
        <w:t xml:space="preserve">Submission Date: </w:t>
      </w:r>
      <w:proofErr w:type="spellStart"/>
      <w:r>
        <w:rPr>
          <w:rFonts w:ascii="Tahoma" w:hAnsi="Tahoma" w:cs="Tahoma"/>
        </w:rPr>
        <w:t>xxxx</w:t>
      </w:r>
      <w:proofErr w:type="spellEnd"/>
      <w:r>
        <w:rPr>
          <w:rFonts w:ascii="Tahoma" w:hAnsi="Tahoma" w:cs="Tahoma"/>
        </w:rPr>
        <w:t>/xx/xx</w:t>
      </w:r>
    </w:p>
    <w:p w14:paraId="7946CFAC" w14:textId="77777777" w:rsidR="0046650A" w:rsidRDefault="0046650A" w:rsidP="0046650A">
      <w:pPr>
        <w:jc w:val="center"/>
      </w:pPr>
    </w:p>
    <w:p w14:paraId="563BE1E2" w14:textId="2F13A4DC" w:rsidR="0046650A" w:rsidRPr="0046650A" w:rsidRDefault="0046650A" w:rsidP="0046650A">
      <w:pPr>
        <w:jc w:val="center"/>
        <w:rPr>
          <w:rFonts w:ascii="Tahoma" w:hAnsi="Tahoma" w:cs="Tahoma"/>
          <w:sz w:val="24"/>
          <w:szCs w:val="24"/>
        </w:rPr>
      </w:pPr>
      <w:r w:rsidRPr="0046650A">
        <w:rPr>
          <w:rFonts w:ascii="Tahoma" w:hAnsi="Tahoma" w:cs="Tahoma"/>
          <w:sz w:val="24"/>
          <w:szCs w:val="24"/>
        </w:rPr>
        <w:t>Module Name: MSc Dissertation</w:t>
      </w:r>
    </w:p>
    <w:p w14:paraId="5255849A" w14:textId="2C99FEA2" w:rsidR="0046650A" w:rsidRDefault="0046650A" w:rsidP="0046650A">
      <w:pPr>
        <w:jc w:val="center"/>
        <w:rPr>
          <w:rFonts w:ascii="Tahoma" w:hAnsi="Tahoma" w:cs="Tahoma"/>
          <w:sz w:val="24"/>
          <w:szCs w:val="24"/>
        </w:rPr>
      </w:pPr>
      <w:r w:rsidRPr="0046650A">
        <w:rPr>
          <w:rFonts w:ascii="Tahoma" w:hAnsi="Tahoma" w:cs="Tahoma"/>
          <w:sz w:val="24"/>
          <w:szCs w:val="24"/>
        </w:rPr>
        <w:t>Module ID: CASA0004</w:t>
      </w:r>
    </w:p>
    <w:p w14:paraId="2ACA5E26" w14:textId="77777777" w:rsidR="0046650A" w:rsidRPr="0046650A" w:rsidRDefault="0046650A" w:rsidP="0046650A">
      <w:pPr>
        <w:jc w:val="center"/>
        <w:rPr>
          <w:rFonts w:ascii="Tahoma" w:hAnsi="Tahoma" w:cs="Tahoma"/>
          <w:sz w:val="24"/>
          <w:szCs w:val="24"/>
        </w:rPr>
      </w:pPr>
    </w:p>
    <w:p w14:paraId="35CCD832" w14:textId="6B145112" w:rsidR="0046650A" w:rsidRPr="0046650A" w:rsidRDefault="0046650A" w:rsidP="0046650A">
      <w:pPr>
        <w:jc w:val="center"/>
        <w:rPr>
          <w:rFonts w:ascii="Tahoma" w:hAnsi="Tahoma" w:cs="Tahoma"/>
          <w:sz w:val="24"/>
          <w:szCs w:val="24"/>
        </w:rPr>
      </w:pPr>
      <w:r w:rsidRPr="0046650A">
        <w:rPr>
          <w:rFonts w:ascii="Tahoma" w:hAnsi="Tahoma" w:cs="Tahoma"/>
          <w:sz w:val="24"/>
          <w:szCs w:val="24"/>
        </w:rPr>
        <w:t xml:space="preserve">Supervisor: Prof. </w:t>
      </w:r>
      <w:proofErr w:type="spellStart"/>
      <w:r w:rsidRPr="0046650A">
        <w:rPr>
          <w:rFonts w:ascii="Tahoma" w:hAnsi="Tahoma" w:cs="Tahoma"/>
          <w:sz w:val="24"/>
          <w:szCs w:val="24"/>
        </w:rPr>
        <w:t>Huanfa</w:t>
      </w:r>
      <w:proofErr w:type="spellEnd"/>
      <w:r w:rsidRPr="0046650A">
        <w:rPr>
          <w:rFonts w:ascii="Tahoma" w:hAnsi="Tahoma" w:cs="Tahoma"/>
          <w:sz w:val="24"/>
          <w:szCs w:val="24"/>
        </w:rPr>
        <w:t xml:space="preserve"> Chen</w:t>
      </w:r>
    </w:p>
    <w:p w14:paraId="0E8EBE40" w14:textId="63F7C137" w:rsidR="0046650A" w:rsidRPr="0046650A" w:rsidRDefault="0046650A" w:rsidP="0046650A">
      <w:pPr>
        <w:jc w:val="center"/>
        <w:rPr>
          <w:rFonts w:ascii="Tahoma" w:hAnsi="Tahoma" w:cs="Tahoma"/>
          <w:sz w:val="24"/>
          <w:szCs w:val="24"/>
        </w:rPr>
      </w:pPr>
      <w:r w:rsidRPr="0046650A">
        <w:rPr>
          <w:rFonts w:ascii="Tahoma" w:hAnsi="Tahoma" w:cs="Tahoma"/>
          <w:sz w:val="24"/>
          <w:szCs w:val="24"/>
        </w:rPr>
        <w:t xml:space="preserve">Word Count: </w:t>
      </w:r>
      <w:proofErr w:type="spellStart"/>
      <w:r>
        <w:rPr>
          <w:rFonts w:ascii="Tahoma" w:hAnsi="Tahoma" w:cs="Tahoma"/>
          <w:sz w:val="24"/>
          <w:szCs w:val="24"/>
        </w:rPr>
        <w:t>xxxxxx</w:t>
      </w:r>
      <w:proofErr w:type="spellEnd"/>
    </w:p>
    <w:p w14:paraId="075C843A" w14:textId="19313F70" w:rsidR="0046650A" w:rsidRDefault="0046650A">
      <w:pPr>
        <w:rPr>
          <w:rFonts w:ascii="Tahoma" w:hAnsi="Tahoma" w:cs="Tahoma"/>
          <w:sz w:val="24"/>
          <w:szCs w:val="24"/>
        </w:rPr>
      </w:pPr>
    </w:p>
    <w:p w14:paraId="115B6CE1" w14:textId="7B6CA842" w:rsidR="0046650A" w:rsidRDefault="0046650A">
      <w:pPr>
        <w:rPr>
          <w:rFonts w:ascii="Tahoma" w:hAnsi="Tahoma" w:cs="Tahoma"/>
          <w:sz w:val="24"/>
          <w:szCs w:val="24"/>
        </w:rPr>
      </w:pPr>
    </w:p>
    <w:p w14:paraId="127FF8D8" w14:textId="527A3C87" w:rsidR="0046650A" w:rsidRDefault="0046650A">
      <w:pPr>
        <w:rPr>
          <w:rFonts w:ascii="Tahoma" w:hAnsi="Tahoma" w:cs="Tahoma"/>
          <w:sz w:val="24"/>
          <w:szCs w:val="24"/>
        </w:rPr>
      </w:pPr>
    </w:p>
    <w:p w14:paraId="3670DA84" w14:textId="227BBAC5" w:rsidR="0046650A" w:rsidRDefault="0046650A">
      <w:pPr>
        <w:rPr>
          <w:rFonts w:ascii="Tahoma" w:hAnsi="Tahoma" w:cs="Tahoma"/>
          <w:sz w:val="24"/>
          <w:szCs w:val="24"/>
        </w:rPr>
      </w:pPr>
    </w:p>
    <w:p w14:paraId="7FB8CF9C" w14:textId="70018EC7" w:rsidR="0046650A" w:rsidRDefault="0046650A">
      <w:pPr>
        <w:rPr>
          <w:rFonts w:ascii="Tahoma" w:hAnsi="Tahoma" w:cs="Tahoma"/>
          <w:sz w:val="24"/>
          <w:szCs w:val="24"/>
        </w:rPr>
      </w:pPr>
    </w:p>
    <w:p w14:paraId="06CF52EB" w14:textId="5AACC721" w:rsidR="0046650A" w:rsidRDefault="0046650A">
      <w:pPr>
        <w:rPr>
          <w:rFonts w:ascii="Tahoma" w:hAnsi="Tahoma" w:cs="Tahoma"/>
          <w:sz w:val="24"/>
          <w:szCs w:val="24"/>
        </w:rPr>
      </w:pPr>
    </w:p>
    <w:p w14:paraId="31601AF3" w14:textId="308AB4B8" w:rsidR="0046650A" w:rsidRDefault="0046650A">
      <w:pPr>
        <w:rPr>
          <w:rFonts w:ascii="Tahoma" w:hAnsi="Tahoma" w:cs="Tahoma"/>
          <w:sz w:val="24"/>
          <w:szCs w:val="24"/>
        </w:rPr>
      </w:pPr>
    </w:p>
    <w:p w14:paraId="5443B34F" w14:textId="77777777" w:rsidR="0046650A" w:rsidRDefault="0046650A">
      <w:pPr>
        <w:rPr>
          <w:rFonts w:ascii="Tahoma" w:hAnsi="Tahoma" w:cs="Tahoma"/>
          <w:sz w:val="24"/>
          <w:szCs w:val="24"/>
        </w:rPr>
      </w:pPr>
    </w:p>
    <w:p w14:paraId="686DBD50" w14:textId="550488E4" w:rsidR="0046650A" w:rsidRDefault="0046650A">
      <w:pPr>
        <w:rPr>
          <w:rFonts w:ascii="Tahoma" w:hAnsi="Tahoma" w:cs="Tahoma"/>
          <w:sz w:val="24"/>
          <w:szCs w:val="24"/>
        </w:rPr>
      </w:pPr>
    </w:p>
    <w:p w14:paraId="2A048313" w14:textId="0A252721" w:rsidR="0046650A" w:rsidRDefault="0046650A">
      <w:pPr>
        <w:rPr>
          <w:rFonts w:ascii="Tahoma" w:hAnsi="Tahoma" w:cs="Tahoma"/>
          <w:sz w:val="24"/>
          <w:szCs w:val="24"/>
        </w:rPr>
      </w:pPr>
    </w:p>
    <w:p w14:paraId="66655EA2" w14:textId="59EC4856" w:rsidR="0046650A" w:rsidRDefault="0046650A">
      <w:pPr>
        <w:rPr>
          <w:rFonts w:ascii="Tahoma" w:hAnsi="Tahoma" w:cs="Tahoma"/>
          <w:sz w:val="24"/>
          <w:szCs w:val="24"/>
        </w:rPr>
      </w:pPr>
    </w:p>
    <w:p w14:paraId="58A00320" w14:textId="0DA4D472" w:rsidR="0046650A" w:rsidRDefault="0046650A">
      <w:pPr>
        <w:rPr>
          <w:rFonts w:ascii="Tahoma" w:hAnsi="Tahoma" w:cs="Tahoma"/>
          <w:sz w:val="24"/>
          <w:szCs w:val="24"/>
        </w:rPr>
      </w:pPr>
    </w:p>
    <w:p w14:paraId="0776C986" w14:textId="731DBE51" w:rsidR="0046650A" w:rsidRDefault="0046650A">
      <w:pPr>
        <w:rPr>
          <w:rFonts w:ascii="Tahoma" w:hAnsi="Tahoma" w:cs="Tahoma"/>
          <w:sz w:val="24"/>
          <w:szCs w:val="24"/>
        </w:rPr>
      </w:pPr>
    </w:p>
    <w:p w14:paraId="1B7AAC44" w14:textId="77777777" w:rsidR="0046650A" w:rsidRDefault="0046650A">
      <w:pPr>
        <w:widowControl/>
        <w:jc w:val="left"/>
        <w:rPr>
          <w:rFonts w:ascii="Tahoma" w:hAnsi="Tahoma" w:cs="Tahoma"/>
          <w:b/>
          <w:bCs/>
        </w:rPr>
      </w:pPr>
    </w:p>
    <w:p w14:paraId="50A09559" w14:textId="77777777" w:rsidR="0046650A" w:rsidRDefault="0046650A">
      <w:pPr>
        <w:widowControl/>
        <w:jc w:val="left"/>
        <w:rPr>
          <w:rFonts w:ascii="Tahoma" w:hAnsi="Tahoma" w:cs="Tahoma"/>
          <w:b/>
          <w:bCs/>
        </w:rPr>
      </w:pPr>
    </w:p>
    <w:p w14:paraId="5E8A8E1F" w14:textId="77777777" w:rsidR="0046650A" w:rsidRDefault="0046650A">
      <w:pPr>
        <w:widowControl/>
        <w:jc w:val="left"/>
        <w:rPr>
          <w:rFonts w:ascii="Tahoma" w:hAnsi="Tahoma" w:cs="Tahoma"/>
          <w:b/>
          <w:bCs/>
        </w:rPr>
      </w:pPr>
    </w:p>
    <w:p w14:paraId="004FDED9" w14:textId="77777777" w:rsidR="0046650A" w:rsidRDefault="0046650A">
      <w:pPr>
        <w:widowControl/>
        <w:jc w:val="left"/>
        <w:rPr>
          <w:rFonts w:ascii="Tahoma" w:hAnsi="Tahoma" w:cs="Tahoma"/>
          <w:b/>
          <w:bCs/>
        </w:rPr>
      </w:pPr>
    </w:p>
    <w:p w14:paraId="1324CDFA" w14:textId="6FB1A674" w:rsidR="0046650A" w:rsidRPr="0046650A" w:rsidRDefault="0046650A" w:rsidP="0046650A">
      <w:pPr>
        <w:jc w:val="center"/>
        <w:rPr>
          <w:rFonts w:ascii="Tahoma" w:hAnsi="Tahoma" w:cs="Tahoma"/>
          <w:sz w:val="24"/>
          <w:szCs w:val="24"/>
        </w:rPr>
      </w:pPr>
      <w:r w:rsidRPr="0046650A">
        <w:rPr>
          <w:rFonts w:ascii="Tahoma" w:hAnsi="Tahoma" w:cs="Tahoma"/>
          <w:sz w:val="24"/>
          <w:szCs w:val="24"/>
        </w:rPr>
        <w:t>This dissertation is submitted in part requirement for the M</w:t>
      </w:r>
      <w:r>
        <w:rPr>
          <w:rFonts w:ascii="Tahoma" w:hAnsi="Tahoma" w:cs="Tahoma"/>
          <w:sz w:val="24"/>
          <w:szCs w:val="24"/>
        </w:rPr>
        <w:t>Sc</w:t>
      </w:r>
      <w:r w:rsidRPr="0046650A">
        <w:rPr>
          <w:rFonts w:ascii="Tahoma" w:hAnsi="Tahoma" w:cs="Tahoma"/>
          <w:sz w:val="24"/>
          <w:szCs w:val="24"/>
        </w:rPr>
        <w:t xml:space="preserve"> in the Centre</w:t>
      </w:r>
    </w:p>
    <w:p w14:paraId="66026B49" w14:textId="77777777" w:rsidR="0046650A" w:rsidRDefault="0046650A" w:rsidP="0046650A">
      <w:pPr>
        <w:jc w:val="center"/>
        <w:rPr>
          <w:rFonts w:ascii="Tahoma" w:hAnsi="Tahoma" w:cs="Tahoma"/>
          <w:sz w:val="24"/>
          <w:szCs w:val="24"/>
        </w:rPr>
      </w:pPr>
      <w:r w:rsidRPr="0046650A">
        <w:rPr>
          <w:rFonts w:ascii="Tahoma" w:hAnsi="Tahoma" w:cs="Tahoma"/>
          <w:sz w:val="24"/>
          <w:szCs w:val="24"/>
        </w:rPr>
        <w:t>for Advanced Spatial Analysis, Bartlett Faculty of the Build Environment, UCL</w:t>
      </w:r>
      <w:r>
        <w:rPr>
          <w:rFonts w:ascii="Tahoma" w:hAnsi="Tahoma" w:cs="Tahoma"/>
          <w:sz w:val="24"/>
          <w:szCs w:val="24"/>
        </w:rPr>
        <w:t>.</w:t>
      </w:r>
    </w:p>
    <w:p w14:paraId="7A9DB8D9" w14:textId="05DAB50D" w:rsidR="0046650A" w:rsidRPr="0046650A" w:rsidRDefault="0046650A" w:rsidP="0046650A">
      <w:pPr>
        <w:jc w:val="center"/>
        <w:rPr>
          <w:rFonts w:ascii="Tahoma" w:hAnsi="Tahoma" w:cs="Tahoma"/>
          <w:sz w:val="24"/>
          <w:szCs w:val="24"/>
        </w:rPr>
      </w:pPr>
      <w:r>
        <w:rPr>
          <w:rFonts w:ascii="Tahoma" w:hAnsi="Tahoma" w:cs="Tahoma"/>
          <w:b/>
          <w:bCs/>
        </w:rPr>
        <w:br w:type="page"/>
      </w:r>
    </w:p>
    <w:p w14:paraId="628E0FA2" w14:textId="77777777" w:rsidR="0046650A" w:rsidRDefault="0046650A">
      <w:pPr>
        <w:pStyle w:val="TOC2"/>
        <w:tabs>
          <w:tab w:val="right" w:leader="dot" w:pos="8296"/>
        </w:tabs>
        <w:rPr>
          <w:rFonts w:ascii="Tahoma" w:hAnsi="Tahoma" w:cs="Tahoma"/>
          <w:b/>
          <w:bCs/>
          <w:kern w:val="0"/>
          <w:sz w:val="22"/>
          <w:lang w:eastAsia="en-US"/>
        </w:rPr>
      </w:pPr>
      <w:bookmarkStart w:id="0" w:name="_Toc74832237"/>
    </w:p>
    <w:p w14:paraId="2CC1D582" w14:textId="3D285202" w:rsidR="0046650A" w:rsidRPr="0046650A" w:rsidRDefault="0046650A" w:rsidP="0046650A">
      <w:pPr>
        <w:ind w:firstLineChars="150" w:firstLine="450"/>
        <w:rPr>
          <w:color w:val="2F5496" w:themeColor="accent1" w:themeShade="BF"/>
          <w:sz w:val="30"/>
          <w:szCs w:val="30"/>
        </w:rPr>
      </w:pPr>
      <w:r w:rsidRPr="0046650A">
        <w:rPr>
          <w:color w:val="2F5496" w:themeColor="accent1" w:themeShade="BF"/>
          <w:sz w:val="30"/>
          <w:szCs w:val="30"/>
        </w:rPr>
        <w:t>Contents</w:t>
      </w:r>
    </w:p>
    <w:p w14:paraId="285F597C" w14:textId="1138026D" w:rsidR="0046650A" w:rsidRDefault="0046650A">
      <w:pPr>
        <w:pStyle w:val="TOC2"/>
        <w:tabs>
          <w:tab w:val="right" w:leader="dot" w:pos="8296"/>
        </w:tabs>
      </w:pPr>
      <w:r>
        <w:rPr>
          <w:rFonts w:ascii="Tahoma" w:hAnsi="Tahoma" w:cs="Tahoma"/>
          <w:b/>
          <w:bCs/>
          <w:kern w:val="0"/>
          <w:sz w:val="22"/>
          <w:lang w:eastAsia="en-US"/>
        </w:rPr>
        <w:fldChar w:fldCharType="begin"/>
      </w:r>
      <w:r>
        <w:rPr>
          <w:rFonts w:ascii="Tahoma" w:hAnsi="Tahoma" w:cs="Tahoma"/>
          <w:b/>
          <w:bCs/>
          <w:kern w:val="0"/>
          <w:sz w:val="22"/>
          <w:lang w:eastAsia="en-US"/>
        </w:rPr>
        <w:instrText xml:space="preserve"> TOC \o "2-5" \h \z \u </w:instrText>
      </w:r>
      <w:r>
        <w:rPr>
          <w:rFonts w:ascii="Tahoma" w:hAnsi="Tahoma" w:cs="Tahoma"/>
          <w:b/>
          <w:bCs/>
          <w:kern w:val="0"/>
          <w:sz w:val="22"/>
          <w:lang w:eastAsia="en-US"/>
        </w:rPr>
        <w:fldChar w:fldCharType="separate"/>
      </w:r>
      <w:hyperlink w:anchor="_Toc74834369" w:history="1">
        <w:r w:rsidRPr="009663F9">
          <w:rPr>
            <w:rStyle w:val="Hyperlink"/>
            <w:rFonts w:ascii="Tahoma" w:hAnsi="Tahoma" w:cs="Tahoma"/>
          </w:rPr>
          <w:t>Research question</w:t>
        </w:r>
        <w:r>
          <w:rPr>
            <w:webHidden/>
          </w:rPr>
          <w:tab/>
        </w:r>
        <w:r>
          <w:rPr>
            <w:webHidden/>
          </w:rPr>
          <w:fldChar w:fldCharType="begin"/>
        </w:r>
        <w:r>
          <w:rPr>
            <w:webHidden/>
          </w:rPr>
          <w:instrText xml:space="preserve"> PAGEREF _Toc74834369 \h </w:instrText>
        </w:r>
        <w:r>
          <w:rPr>
            <w:webHidden/>
          </w:rPr>
        </w:r>
        <w:r>
          <w:rPr>
            <w:webHidden/>
          </w:rPr>
          <w:fldChar w:fldCharType="separate"/>
        </w:r>
        <w:r>
          <w:rPr>
            <w:webHidden/>
          </w:rPr>
          <w:t>3</w:t>
        </w:r>
        <w:r>
          <w:rPr>
            <w:webHidden/>
          </w:rPr>
          <w:fldChar w:fldCharType="end"/>
        </w:r>
      </w:hyperlink>
    </w:p>
    <w:p w14:paraId="6CF8ABE8" w14:textId="6BE1B2CF" w:rsidR="0046650A" w:rsidRDefault="00DA411B">
      <w:pPr>
        <w:pStyle w:val="TOC2"/>
        <w:tabs>
          <w:tab w:val="right" w:leader="dot" w:pos="8296"/>
        </w:tabs>
      </w:pPr>
      <w:hyperlink w:anchor="_Toc74834370" w:history="1">
        <w:r w:rsidR="0046650A" w:rsidRPr="009663F9">
          <w:rPr>
            <w:rStyle w:val="Hyperlink"/>
            <w:rFonts w:ascii="Tahoma" w:hAnsi="Tahoma" w:cs="Tahoma"/>
          </w:rPr>
          <w:t>Literature Review</w:t>
        </w:r>
        <w:r w:rsidR="0046650A">
          <w:rPr>
            <w:webHidden/>
          </w:rPr>
          <w:tab/>
        </w:r>
        <w:r w:rsidR="0046650A">
          <w:rPr>
            <w:webHidden/>
          </w:rPr>
          <w:fldChar w:fldCharType="begin"/>
        </w:r>
        <w:r w:rsidR="0046650A">
          <w:rPr>
            <w:webHidden/>
          </w:rPr>
          <w:instrText xml:space="preserve"> PAGEREF _Toc74834370 \h </w:instrText>
        </w:r>
        <w:r w:rsidR="0046650A">
          <w:rPr>
            <w:webHidden/>
          </w:rPr>
        </w:r>
        <w:r w:rsidR="0046650A">
          <w:rPr>
            <w:webHidden/>
          </w:rPr>
          <w:fldChar w:fldCharType="separate"/>
        </w:r>
        <w:r w:rsidR="0046650A">
          <w:rPr>
            <w:webHidden/>
          </w:rPr>
          <w:t>3</w:t>
        </w:r>
        <w:r w:rsidR="0046650A">
          <w:rPr>
            <w:webHidden/>
          </w:rPr>
          <w:fldChar w:fldCharType="end"/>
        </w:r>
      </w:hyperlink>
    </w:p>
    <w:p w14:paraId="1AE7D686" w14:textId="6B80FE42" w:rsidR="0046650A" w:rsidRDefault="00DA411B">
      <w:pPr>
        <w:pStyle w:val="TOC3"/>
        <w:tabs>
          <w:tab w:val="right" w:leader="dot" w:pos="8296"/>
        </w:tabs>
      </w:pPr>
      <w:hyperlink w:anchor="_Toc74834371" w:history="1">
        <w:r w:rsidR="0046650A" w:rsidRPr="009663F9">
          <w:rPr>
            <w:rStyle w:val="Hyperlink"/>
            <w:rFonts w:ascii="Tahoma" w:hAnsi="Tahoma" w:cs="Tahoma"/>
          </w:rPr>
          <w:t>IMD</w:t>
        </w:r>
        <w:r w:rsidR="0046650A">
          <w:rPr>
            <w:webHidden/>
          </w:rPr>
          <w:tab/>
        </w:r>
        <w:r w:rsidR="0046650A">
          <w:rPr>
            <w:webHidden/>
          </w:rPr>
          <w:fldChar w:fldCharType="begin"/>
        </w:r>
        <w:r w:rsidR="0046650A">
          <w:rPr>
            <w:webHidden/>
          </w:rPr>
          <w:instrText xml:space="preserve"> PAGEREF _Toc74834371 \h </w:instrText>
        </w:r>
        <w:r w:rsidR="0046650A">
          <w:rPr>
            <w:webHidden/>
          </w:rPr>
        </w:r>
        <w:r w:rsidR="0046650A">
          <w:rPr>
            <w:webHidden/>
          </w:rPr>
          <w:fldChar w:fldCharType="separate"/>
        </w:r>
        <w:r w:rsidR="0046650A">
          <w:rPr>
            <w:webHidden/>
          </w:rPr>
          <w:t>3</w:t>
        </w:r>
        <w:r w:rsidR="0046650A">
          <w:rPr>
            <w:webHidden/>
          </w:rPr>
          <w:fldChar w:fldCharType="end"/>
        </w:r>
      </w:hyperlink>
    </w:p>
    <w:p w14:paraId="4B1D943E" w14:textId="5A3A06E9" w:rsidR="0046650A" w:rsidRDefault="00DA411B">
      <w:pPr>
        <w:pStyle w:val="TOC4"/>
        <w:tabs>
          <w:tab w:val="right" w:leader="dot" w:pos="8296"/>
        </w:tabs>
      </w:pPr>
      <w:hyperlink w:anchor="_Toc74834372" w:history="1">
        <w:r w:rsidR="0046650A" w:rsidRPr="009663F9">
          <w:rPr>
            <w:rStyle w:val="Hyperlink"/>
            <w:rFonts w:ascii="Tahoma" w:hAnsi="Tahoma" w:cs="Tahoma"/>
          </w:rPr>
          <w:t>The definition of IMD</w:t>
        </w:r>
        <w:r w:rsidR="0046650A">
          <w:rPr>
            <w:webHidden/>
          </w:rPr>
          <w:tab/>
        </w:r>
        <w:r w:rsidR="0046650A">
          <w:rPr>
            <w:webHidden/>
          </w:rPr>
          <w:fldChar w:fldCharType="begin"/>
        </w:r>
        <w:r w:rsidR="0046650A">
          <w:rPr>
            <w:webHidden/>
          </w:rPr>
          <w:instrText xml:space="preserve"> PAGEREF _Toc74834372 \h </w:instrText>
        </w:r>
        <w:r w:rsidR="0046650A">
          <w:rPr>
            <w:webHidden/>
          </w:rPr>
        </w:r>
        <w:r w:rsidR="0046650A">
          <w:rPr>
            <w:webHidden/>
          </w:rPr>
          <w:fldChar w:fldCharType="separate"/>
        </w:r>
        <w:r w:rsidR="0046650A">
          <w:rPr>
            <w:webHidden/>
          </w:rPr>
          <w:t>3</w:t>
        </w:r>
        <w:r w:rsidR="0046650A">
          <w:rPr>
            <w:webHidden/>
          </w:rPr>
          <w:fldChar w:fldCharType="end"/>
        </w:r>
      </w:hyperlink>
    </w:p>
    <w:p w14:paraId="48CCE5E4" w14:textId="0AE0E222" w:rsidR="0046650A" w:rsidRDefault="00DA411B">
      <w:pPr>
        <w:pStyle w:val="TOC4"/>
        <w:tabs>
          <w:tab w:val="right" w:leader="dot" w:pos="8296"/>
        </w:tabs>
      </w:pPr>
      <w:hyperlink w:anchor="_Toc74834373" w:history="1">
        <w:r w:rsidR="0046650A" w:rsidRPr="009663F9">
          <w:rPr>
            <w:rStyle w:val="Hyperlink"/>
            <w:rFonts w:ascii="Tahoma" w:hAnsi="Tahoma" w:cs="Tahoma"/>
          </w:rPr>
          <w:t>The function of IMD</w:t>
        </w:r>
        <w:r w:rsidR="0046650A">
          <w:rPr>
            <w:webHidden/>
          </w:rPr>
          <w:tab/>
        </w:r>
        <w:r w:rsidR="0046650A">
          <w:rPr>
            <w:webHidden/>
          </w:rPr>
          <w:fldChar w:fldCharType="begin"/>
        </w:r>
        <w:r w:rsidR="0046650A">
          <w:rPr>
            <w:webHidden/>
          </w:rPr>
          <w:instrText xml:space="preserve"> PAGEREF _Toc74834373 \h </w:instrText>
        </w:r>
        <w:r w:rsidR="0046650A">
          <w:rPr>
            <w:webHidden/>
          </w:rPr>
        </w:r>
        <w:r w:rsidR="0046650A">
          <w:rPr>
            <w:webHidden/>
          </w:rPr>
          <w:fldChar w:fldCharType="separate"/>
        </w:r>
        <w:r w:rsidR="0046650A">
          <w:rPr>
            <w:webHidden/>
          </w:rPr>
          <w:t>3</w:t>
        </w:r>
        <w:r w:rsidR="0046650A">
          <w:rPr>
            <w:webHidden/>
          </w:rPr>
          <w:fldChar w:fldCharType="end"/>
        </w:r>
      </w:hyperlink>
    </w:p>
    <w:p w14:paraId="779C2DB9" w14:textId="36D6EFDB" w:rsidR="0046650A" w:rsidRDefault="00DA411B">
      <w:pPr>
        <w:pStyle w:val="TOC4"/>
        <w:tabs>
          <w:tab w:val="right" w:leader="dot" w:pos="8296"/>
        </w:tabs>
      </w:pPr>
      <w:hyperlink w:anchor="_Toc74834374" w:history="1">
        <w:r w:rsidR="0046650A" w:rsidRPr="009663F9">
          <w:rPr>
            <w:rStyle w:val="Hyperlink"/>
            <w:rFonts w:ascii="Tahoma" w:hAnsi="Tahoma" w:cs="Tahoma"/>
          </w:rPr>
          <w:t>The limitation of IMD</w:t>
        </w:r>
        <w:r w:rsidR="0046650A">
          <w:rPr>
            <w:webHidden/>
          </w:rPr>
          <w:tab/>
        </w:r>
        <w:r w:rsidR="0046650A">
          <w:rPr>
            <w:webHidden/>
          </w:rPr>
          <w:fldChar w:fldCharType="begin"/>
        </w:r>
        <w:r w:rsidR="0046650A">
          <w:rPr>
            <w:webHidden/>
          </w:rPr>
          <w:instrText xml:space="preserve"> PAGEREF _Toc74834374 \h </w:instrText>
        </w:r>
        <w:r w:rsidR="0046650A">
          <w:rPr>
            <w:webHidden/>
          </w:rPr>
        </w:r>
        <w:r w:rsidR="0046650A">
          <w:rPr>
            <w:webHidden/>
          </w:rPr>
          <w:fldChar w:fldCharType="separate"/>
        </w:r>
        <w:r w:rsidR="0046650A">
          <w:rPr>
            <w:webHidden/>
          </w:rPr>
          <w:t>3</w:t>
        </w:r>
        <w:r w:rsidR="0046650A">
          <w:rPr>
            <w:webHidden/>
          </w:rPr>
          <w:fldChar w:fldCharType="end"/>
        </w:r>
      </w:hyperlink>
    </w:p>
    <w:p w14:paraId="3D930080" w14:textId="5F8EBA3D" w:rsidR="0046650A" w:rsidRDefault="00DA411B">
      <w:pPr>
        <w:pStyle w:val="TOC5"/>
        <w:tabs>
          <w:tab w:val="right" w:leader="dot" w:pos="8296"/>
        </w:tabs>
      </w:pPr>
      <w:hyperlink w:anchor="_Toc74834375" w:history="1">
        <w:r w:rsidR="0046650A" w:rsidRPr="009663F9">
          <w:rPr>
            <w:rStyle w:val="Hyperlink"/>
          </w:rPr>
          <w:t>Limitation about multiple indexes</w:t>
        </w:r>
        <w:r w:rsidR="0046650A">
          <w:rPr>
            <w:webHidden/>
          </w:rPr>
          <w:tab/>
        </w:r>
        <w:r w:rsidR="0046650A">
          <w:rPr>
            <w:webHidden/>
          </w:rPr>
          <w:fldChar w:fldCharType="begin"/>
        </w:r>
        <w:r w:rsidR="0046650A">
          <w:rPr>
            <w:webHidden/>
          </w:rPr>
          <w:instrText xml:space="preserve"> PAGEREF _Toc74834375 \h </w:instrText>
        </w:r>
        <w:r w:rsidR="0046650A">
          <w:rPr>
            <w:webHidden/>
          </w:rPr>
        </w:r>
        <w:r w:rsidR="0046650A">
          <w:rPr>
            <w:webHidden/>
          </w:rPr>
          <w:fldChar w:fldCharType="separate"/>
        </w:r>
        <w:r w:rsidR="0046650A">
          <w:rPr>
            <w:webHidden/>
          </w:rPr>
          <w:t>3</w:t>
        </w:r>
        <w:r w:rsidR="0046650A">
          <w:rPr>
            <w:webHidden/>
          </w:rPr>
          <w:fldChar w:fldCharType="end"/>
        </w:r>
      </w:hyperlink>
    </w:p>
    <w:p w14:paraId="4B8716BA" w14:textId="76FFACC9" w:rsidR="0046650A" w:rsidRDefault="00DA411B">
      <w:pPr>
        <w:pStyle w:val="TOC5"/>
        <w:tabs>
          <w:tab w:val="right" w:leader="dot" w:pos="8296"/>
        </w:tabs>
      </w:pPr>
      <w:hyperlink w:anchor="_Toc74834376" w:history="1">
        <w:r w:rsidR="0046650A" w:rsidRPr="009663F9">
          <w:rPr>
            <w:rStyle w:val="Hyperlink"/>
          </w:rPr>
          <w:t>Limitation about subjectivity</w:t>
        </w:r>
        <w:r w:rsidR="0046650A">
          <w:rPr>
            <w:webHidden/>
          </w:rPr>
          <w:tab/>
        </w:r>
        <w:r w:rsidR="0046650A">
          <w:rPr>
            <w:webHidden/>
          </w:rPr>
          <w:fldChar w:fldCharType="begin"/>
        </w:r>
        <w:r w:rsidR="0046650A">
          <w:rPr>
            <w:webHidden/>
          </w:rPr>
          <w:instrText xml:space="preserve"> PAGEREF _Toc74834376 \h </w:instrText>
        </w:r>
        <w:r w:rsidR="0046650A">
          <w:rPr>
            <w:webHidden/>
          </w:rPr>
        </w:r>
        <w:r w:rsidR="0046650A">
          <w:rPr>
            <w:webHidden/>
          </w:rPr>
          <w:fldChar w:fldCharType="separate"/>
        </w:r>
        <w:r w:rsidR="0046650A">
          <w:rPr>
            <w:webHidden/>
          </w:rPr>
          <w:t>4</w:t>
        </w:r>
        <w:r w:rsidR="0046650A">
          <w:rPr>
            <w:webHidden/>
          </w:rPr>
          <w:fldChar w:fldCharType="end"/>
        </w:r>
      </w:hyperlink>
    </w:p>
    <w:p w14:paraId="187FAA73" w14:textId="6932E02E" w:rsidR="0046650A" w:rsidRDefault="00DA411B">
      <w:pPr>
        <w:pStyle w:val="TOC5"/>
        <w:tabs>
          <w:tab w:val="right" w:leader="dot" w:pos="8296"/>
        </w:tabs>
      </w:pPr>
      <w:hyperlink w:anchor="_Toc74834377" w:history="1">
        <w:r w:rsidR="0046650A" w:rsidRPr="009663F9">
          <w:rPr>
            <w:rStyle w:val="Hyperlink"/>
          </w:rPr>
          <w:t>Limitation about data</w:t>
        </w:r>
        <w:r w:rsidR="0046650A">
          <w:rPr>
            <w:webHidden/>
          </w:rPr>
          <w:tab/>
        </w:r>
        <w:r w:rsidR="0046650A">
          <w:rPr>
            <w:webHidden/>
          </w:rPr>
          <w:fldChar w:fldCharType="begin"/>
        </w:r>
        <w:r w:rsidR="0046650A">
          <w:rPr>
            <w:webHidden/>
          </w:rPr>
          <w:instrText xml:space="preserve"> PAGEREF _Toc74834377 \h </w:instrText>
        </w:r>
        <w:r w:rsidR="0046650A">
          <w:rPr>
            <w:webHidden/>
          </w:rPr>
        </w:r>
        <w:r w:rsidR="0046650A">
          <w:rPr>
            <w:webHidden/>
          </w:rPr>
          <w:fldChar w:fldCharType="separate"/>
        </w:r>
        <w:r w:rsidR="0046650A">
          <w:rPr>
            <w:webHidden/>
          </w:rPr>
          <w:t>4</w:t>
        </w:r>
        <w:r w:rsidR="0046650A">
          <w:rPr>
            <w:webHidden/>
          </w:rPr>
          <w:fldChar w:fldCharType="end"/>
        </w:r>
      </w:hyperlink>
    </w:p>
    <w:p w14:paraId="74BABF30" w14:textId="61678E5D" w:rsidR="0046650A" w:rsidRDefault="00DA411B">
      <w:pPr>
        <w:pStyle w:val="TOC3"/>
        <w:tabs>
          <w:tab w:val="right" w:leader="dot" w:pos="8296"/>
        </w:tabs>
      </w:pPr>
      <w:hyperlink w:anchor="_Toc74834378" w:history="1">
        <w:r w:rsidR="0046650A" w:rsidRPr="009663F9">
          <w:rPr>
            <w:rStyle w:val="Hyperlink"/>
            <w:rFonts w:ascii="Tahoma" w:hAnsi="Tahoma" w:cs="Tahoma"/>
          </w:rPr>
          <w:t>Shapley Value</w:t>
        </w:r>
        <w:r w:rsidR="0046650A">
          <w:rPr>
            <w:webHidden/>
          </w:rPr>
          <w:tab/>
        </w:r>
        <w:r w:rsidR="0046650A">
          <w:rPr>
            <w:webHidden/>
          </w:rPr>
          <w:fldChar w:fldCharType="begin"/>
        </w:r>
        <w:r w:rsidR="0046650A">
          <w:rPr>
            <w:webHidden/>
          </w:rPr>
          <w:instrText xml:space="preserve"> PAGEREF _Toc74834378 \h </w:instrText>
        </w:r>
        <w:r w:rsidR="0046650A">
          <w:rPr>
            <w:webHidden/>
          </w:rPr>
        </w:r>
        <w:r w:rsidR="0046650A">
          <w:rPr>
            <w:webHidden/>
          </w:rPr>
          <w:fldChar w:fldCharType="separate"/>
        </w:r>
        <w:r w:rsidR="0046650A">
          <w:rPr>
            <w:webHidden/>
          </w:rPr>
          <w:t>4</w:t>
        </w:r>
        <w:r w:rsidR="0046650A">
          <w:rPr>
            <w:webHidden/>
          </w:rPr>
          <w:fldChar w:fldCharType="end"/>
        </w:r>
      </w:hyperlink>
    </w:p>
    <w:p w14:paraId="3B45843B" w14:textId="780298EC" w:rsidR="0046650A" w:rsidRDefault="00DA411B">
      <w:pPr>
        <w:pStyle w:val="TOC4"/>
        <w:tabs>
          <w:tab w:val="right" w:leader="dot" w:pos="8296"/>
        </w:tabs>
      </w:pPr>
      <w:hyperlink w:anchor="_Toc74834379" w:history="1">
        <w:r w:rsidR="0046650A" w:rsidRPr="009663F9">
          <w:rPr>
            <w:rStyle w:val="Hyperlink"/>
            <w:rFonts w:ascii="Tahoma" w:hAnsi="Tahoma" w:cs="Tahoma"/>
          </w:rPr>
          <w:t>Shapley Value in geography / GIS / urban research</w:t>
        </w:r>
        <w:r w:rsidR="0046650A">
          <w:rPr>
            <w:webHidden/>
          </w:rPr>
          <w:tab/>
        </w:r>
        <w:r w:rsidR="0046650A">
          <w:rPr>
            <w:webHidden/>
          </w:rPr>
          <w:fldChar w:fldCharType="begin"/>
        </w:r>
        <w:r w:rsidR="0046650A">
          <w:rPr>
            <w:webHidden/>
          </w:rPr>
          <w:instrText xml:space="preserve"> PAGEREF _Toc74834379 \h </w:instrText>
        </w:r>
        <w:r w:rsidR="0046650A">
          <w:rPr>
            <w:webHidden/>
          </w:rPr>
        </w:r>
        <w:r w:rsidR="0046650A">
          <w:rPr>
            <w:webHidden/>
          </w:rPr>
          <w:fldChar w:fldCharType="separate"/>
        </w:r>
        <w:r w:rsidR="0046650A">
          <w:rPr>
            <w:webHidden/>
          </w:rPr>
          <w:t>5</w:t>
        </w:r>
        <w:r w:rsidR="0046650A">
          <w:rPr>
            <w:webHidden/>
          </w:rPr>
          <w:fldChar w:fldCharType="end"/>
        </w:r>
      </w:hyperlink>
    </w:p>
    <w:p w14:paraId="74EEA592" w14:textId="304A939B" w:rsidR="0046650A" w:rsidRDefault="00DA411B">
      <w:pPr>
        <w:pStyle w:val="TOC5"/>
        <w:tabs>
          <w:tab w:val="right" w:leader="dot" w:pos="8296"/>
        </w:tabs>
      </w:pPr>
      <w:hyperlink w:anchor="_Toc74834380" w:history="1">
        <w:r w:rsidR="0046650A" w:rsidRPr="009663F9">
          <w:rPr>
            <w:rStyle w:val="Hyperlink"/>
          </w:rPr>
          <w:t>The regional policy suggestion of the CO2 emissions by Shapley value</w:t>
        </w:r>
        <w:r w:rsidR="0046650A">
          <w:rPr>
            <w:webHidden/>
          </w:rPr>
          <w:tab/>
        </w:r>
        <w:r w:rsidR="0046650A">
          <w:rPr>
            <w:webHidden/>
          </w:rPr>
          <w:fldChar w:fldCharType="begin"/>
        </w:r>
        <w:r w:rsidR="0046650A">
          <w:rPr>
            <w:webHidden/>
          </w:rPr>
          <w:instrText xml:space="preserve"> PAGEREF _Toc74834380 \h </w:instrText>
        </w:r>
        <w:r w:rsidR="0046650A">
          <w:rPr>
            <w:webHidden/>
          </w:rPr>
        </w:r>
        <w:r w:rsidR="0046650A">
          <w:rPr>
            <w:webHidden/>
          </w:rPr>
          <w:fldChar w:fldCharType="separate"/>
        </w:r>
        <w:r w:rsidR="0046650A">
          <w:rPr>
            <w:webHidden/>
          </w:rPr>
          <w:t>5</w:t>
        </w:r>
        <w:r w:rsidR="0046650A">
          <w:rPr>
            <w:webHidden/>
          </w:rPr>
          <w:fldChar w:fldCharType="end"/>
        </w:r>
      </w:hyperlink>
    </w:p>
    <w:p w14:paraId="0252BF97" w14:textId="77C3AB9D" w:rsidR="0046650A" w:rsidRDefault="00DA411B">
      <w:pPr>
        <w:pStyle w:val="TOC5"/>
        <w:tabs>
          <w:tab w:val="right" w:leader="dot" w:pos="8296"/>
        </w:tabs>
      </w:pPr>
      <w:hyperlink w:anchor="_Toc74834381" w:history="1">
        <w:r w:rsidR="0046650A" w:rsidRPr="009663F9">
          <w:rPr>
            <w:rStyle w:val="Hyperlink"/>
          </w:rPr>
          <w:t>Other fields using Shapley Value related to urban research</w:t>
        </w:r>
        <w:r w:rsidR="0046650A">
          <w:rPr>
            <w:webHidden/>
          </w:rPr>
          <w:tab/>
        </w:r>
        <w:r w:rsidR="0046650A">
          <w:rPr>
            <w:webHidden/>
          </w:rPr>
          <w:fldChar w:fldCharType="begin"/>
        </w:r>
        <w:r w:rsidR="0046650A">
          <w:rPr>
            <w:webHidden/>
          </w:rPr>
          <w:instrText xml:space="preserve"> PAGEREF _Toc74834381 \h </w:instrText>
        </w:r>
        <w:r w:rsidR="0046650A">
          <w:rPr>
            <w:webHidden/>
          </w:rPr>
        </w:r>
        <w:r w:rsidR="0046650A">
          <w:rPr>
            <w:webHidden/>
          </w:rPr>
          <w:fldChar w:fldCharType="separate"/>
        </w:r>
        <w:r w:rsidR="0046650A">
          <w:rPr>
            <w:webHidden/>
          </w:rPr>
          <w:t>5</w:t>
        </w:r>
        <w:r w:rsidR="0046650A">
          <w:rPr>
            <w:webHidden/>
          </w:rPr>
          <w:fldChar w:fldCharType="end"/>
        </w:r>
      </w:hyperlink>
    </w:p>
    <w:p w14:paraId="3B8CA68C" w14:textId="4D60E581" w:rsidR="0046650A" w:rsidRDefault="00DA411B">
      <w:pPr>
        <w:pStyle w:val="TOC2"/>
        <w:tabs>
          <w:tab w:val="right" w:leader="dot" w:pos="8296"/>
        </w:tabs>
      </w:pPr>
      <w:hyperlink w:anchor="_Toc74834382" w:history="1">
        <w:r w:rsidR="0046650A" w:rsidRPr="009663F9">
          <w:rPr>
            <w:rStyle w:val="Hyperlink"/>
            <w:rFonts w:ascii="Tahoma" w:hAnsi="Tahoma" w:cs="Tahoma"/>
          </w:rPr>
          <w:t>Methodology</w:t>
        </w:r>
        <w:r w:rsidR="0046650A">
          <w:rPr>
            <w:webHidden/>
          </w:rPr>
          <w:tab/>
        </w:r>
        <w:r w:rsidR="0046650A">
          <w:rPr>
            <w:webHidden/>
          </w:rPr>
          <w:fldChar w:fldCharType="begin"/>
        </w:r>
        <w:r w:rsidR="0046650A">
          <w:rPr>
            <w:webHidden/>
          </w:rPr>
          <w:instrText xml:space="preserve"> PAGEREF _Toc74834382 \h </w:instrText>
        </w:r>
        <w:r w:rsidR="0046650A">
          <w:rPr>
            <w:webHidden/>
          </w:rPr>
        </w:r>
        <w:r w:rsidR="0046650A">
          <w:rPr>
            <w:webHidden/>
          </w:rPr>
          <w:fldChar w:fldCharType="separate"/>
        </w:r>
        <w:r w:rsidR="0046650A">
          <w:rPr>
            <w:webHidden/>
          </w:rPr>
          <w:t>6</w:t>
        </w:r>
        <w:r w:rsidR="0046650A">
          <w:rPr>
            <w:webHidden/>
          </w:rPr>
          <w:fldChar w:fldCharType="end"/>
        </w:r>
      </w:hyperlink>
    </w:p>
    <w:p w14:paraId="1DDE2686" w14:textId="777C72F5" w:rsidR="0046650A" w:rsidRDefault="00DA411B">
      <w:pPr>
        <w:pStyle w:val="TOC3"/>
        <w:tabs>
          <w:tab w:val="right" w:leader="dot" w:pos="8296"/>
        </w:tabs>
      </w:pPr>
      <w:hyperlink w:anchor="_Toc74834383" w:history="1">
        <w:r w:rsidR="0046650A" w:rsidRPr="009663F9">
          <w:rPr>
            <w:rStyle w:val="Hyperlink"/>
            <w:rFonts w:ascii="Tahoma" w:hAnsi="Tahoma" w:cs="Tahoma"/>
          </w:rPr>
          <w:t>Shapley Value</w:t>
        </w:r>
        <w:r w:rsidR="0046650A">
          <w:rPr>
            <w:webHidden/>
          </w:rPr>
          <w:tab/>
        </w:r>
        <w:r w:rsidR="0046650A">
          <w:rPr>
            <w:webHidden/>
          </w:rPr>
          <w:fldChar w:fldCharType="begin"/>
        </w:r>
        <w:r w:rsidR="0046650A">
          <w:rPr>
            <w:webHidden/>
          </w:rPr>
          <w:instrText xml:space="preserve"> PAGEREF _Toc74834383 \h </w:instrText>
        </w:r>
        <w:r w:rsidR="0046650A">
          <w:rPr>
            <w:webHidden/>
          </w:rPr>
        </w:r>
        <w:r w:rsidR="0046650A">
          <w:rPr>
            <w:webHidden/>
          </w:rPr>
          <w:fldChar w:fldCharType="separate"/>
        </w:r>
        <w:r w:rsidR="0046650A">
          <w:rPr>
            <w:webHidden/>
          </w:rPr>
          <w:t>6</w:t>
        </w:r>
        <w:r w:rsidR="0046650A">
          <w:rPr>
            <w:webHidden/>
          </w:rPr>
          <w:fldChar w:fldCharType="end"/>
        </w:r>
      </w:hyperlink>
    </w:p>
    <w:p w14:paraId="6E78AF1B" w14:textId="5B195CB4" w:rsidR="0046650A" w:rsidRDefault="00DA411B">
      <w:pPr>
        <w:pStyle w:val="TOC5"/>
        <w:tabs>
          <w:tab w:val="right" w:leader="dot" w:pos="8296"/>
        </w:tabs>
      </w:pPr>
      <w:hyperlink w:anchor="_Toc74834384" w:history="1">
        <w:r w:rsidR="0046650A" w:rsidRPr="009663F9">
          <w:rPr>
            <w:rStyle w:val="Hyperlink"/>
          </w:rPr>
          <w:t>Background</w:t>
        </w:r>
        <w:r w:rsidR="0046650A">
          <w:rPr>
            <w:webHidden/>
          </w:rPr>
          <w:tab/>
        </w:r>
        <w:r w:rsidR="0046650A">
          <w:rPr>
            <w:webHidden/>
          </w:rPr>
          <w:fldChar w:fldCharType="begin"/>
        </w:r>
        <w:r w:rsidR="0046650A">
          <w:rPr>
            <w:webHidden/>
          </w:rPr>
          <w:instrText xml:space="preserve"> PAGEREF _Toc74834384 \h </w:instrText>
        </w:r>
        <w:r w:rsidR="0046650A">
          <w:rPr>
            <w:webHidden/>
          </w:rPr>
        </w:r>
        <w:r w:rsidR="0046650A">
          <w:rPr>
            <w:webHidden/>
          </w:rPr>
          <w:fldChar w:fldCharType="separate"/>
        </w:r>
        <w:r w:rsidR="0046650A">
          <w:rPr>
            <w:webHidden/>
          </w:rPr>
          <w:t>6</w:t>
        </w:r>
        <w:r w:rsidR="0046650A">
          <w:rPr>
            <w:webHidden/>
          </w:rPr>
          <w:fldChar w:fldCharType="end"/>
        </w:r>
      </w:hyperlink>
    </w:p>
    <w:p w14:paraId="26E28324" w14:textId="4D1518BF" w:rsidR="0046650A" w:rsidRDefault="00DA411B">
      <w:pPr>
        <w:pStyle w:val="TOC5"/>
        <w:tabs>
          <w:tab w:val="right" w:leader="dot" w:pos="8296"/>
        </w:tabs>
      </w:pPr>
      <w:hyperlink w:anchor="_Toc74834385" w:history="1">
        <w:r w:rsidR="0046650A" w:rsidRPr="009663F9">
          <w:rPr>
            <w:rStyle w:val="Hyperlink"/>
          </w:rPr>
          <w:t>properties</w:t>
        </w:r>
        <w:r w:rsidR="0046650A">
          <w:rPr>
            <w:webHidden/>
          </w:rPr>
          <w:tab/>
        </w:r>
        <w:r w:rsidR="0046650A">
          <w:rPr>
            <w:webHidden/>
          </w:rPr>
          <w:fldChar w:fldCharType="begin"/>
        </w:r>
        <w:r w:rsidR="0046650A">
          <w:rPr>
            <w:webHidden/>
          </w:rPr>
          <w:instrText xml:space="preserve"> PAGEREF _Toc74834385 \h </w:instrText>
        </w:r>
        <w:r w:rsidR="0046650A">
          <w:rPr>
            <w:webHidden/>
          </w:rPr>
        </w:r>
        <w:r w:rsidR="0046650A">
          <w:rPr>
            <w:webHidden/>
          </w:rPr>
          <w:fldChar w:fldCharType="separate"/>
        </w:r>
        <w:r w:rsidR="0046650A">
          <w:rPr>
            <w:webHidden/>
          </w:rPr>
          <w:t>6</w:t>
        </w:r>
        <w:r w:rsidR="0046650A">
          <w:rPr>
            <w:webHidden/>
          </w:rPr>
          <w:fldChar w:fldCharType="end"/>
        </w:r>
      </w:hyperlink>
    </w:p>
    <w:p w14:paraId="5ACDB7F2" w14:textId="6A3EBC5F" w:rsidR="0046650A" w:rsidRDefault="00DA411B">
      <w:pPr>
        <w:pStyle w:val="TOC3"/>
        <w:tabs>
          <w:tab w:val="right" w:leader="dot" w:pos="8296"/>
        </w:tabs>
      </w:pPr>
      <w:hyperlink w:anchor="_Toc74834386" w:history="1">
        <w:r w:rsidR="0046650A" w:rsidRPr="009663F9">
          <w:rPr>
            <w:rStyle w:val="Hyperlink"/>
            <w:rFonts w:ascii="Tahoma" w:hAnsi="Tahoma" w:cs="Tahoma"/>
          </w:rPr>
          <w:t>SHAP(SHapley Additive exPlanations) and KernelSHAP</w:t>
        </w:r>
        <w:r w:rsidR="0046650A">
          <w:rPr>
            <w:webHidden/>
          </w:rPr>
          <w:tab/>
        </w:r>
        <w:r w:rsidR="0046650A">
          <w:rPr>
            <w:webHidden/>
          </w:rPr>
          <w:fldChar w:fldCharType="begin"/>
        </w:r>
        <w:r w:rsidR="0046650A">
          <w:rPr>
            <w:webHidden/>
          </w:rPr>
          <w:instrText xml:space="preserve"> PAGEREF _Toc74834386 \h </w:instrText>
        </w:r>
        <w:r w:rsidR="0046650A">
          <w:rPr>
            <w:webHidden/>
          </w:rPr>
        </w:r>
        <w:r w:rsidR="0046650A">
          <w:rPr>
            <w:webHidden/>
          </w:rPr>
          <w:fldChar w:fldCharType="separate"/>
        </w:r>
        <w:r w:rsidR="0046650A">
          <w:rPr>
            <w:webHidden/>
          </w:rPr>
          <w:t>7</w:t>
        </w:r>
        <w:r w:rsidR="0046650A">
          <w:rPr>
            <w:webHidden/>
          </w:rPr>
          <w:fldChar w:fldCharType="end"/>
        </w:r>
      </w:hyperlink>
    </w:p>
    <w:p w14:paraId="21169DC7" w14:textId="7E63C635" w:rsidR="0046650A" w:rsidRPr="0046650A" w:rsidRDefault="00DA411B">
      <w:pPr>
        <w:pStyle w:val="TOC2"/>
        <w:tabs>
          <w:tab w:val="right" w:leader="dot" w:pos="8296"/>
        </w:tabs>
        <w:rPr>
          <w:rStyle w:val="Hyperlink"/>
          <w:rFonts w:ascii="Tahoma" w:hAnsi="Tahoma" w:cs="Tahoma"/>
        </w:rPr>
      </w:pPr>
      <w:hyperlink w:anchor="_Toc74834387" w:history="1">
        <w:r w:rsidR="0046650A" w:rsidRPr="0046650A">
          <w:rPr>
            <w:rStyle w:val="Hyperlink"/>
            <w:rFonts w:ascii="Tahoma" w:hAnsi="Tahoma" w:cs="Tahoma"/>
          </w:rPr>
          <w:t>Reference</w:t>
        </w:r>
        <w:r w:rsidR="0046650A" w:rsidRPr="0046650A">
          <w:rPr>
            <w:rStyle w:val="Hyperlink"/>
            <w:rFonts w:ascii="Tahoma" w:hAnsi="Tahoma" w:cs="Tahoma"/>
            <w:webHidden/>
          </w:rPr>
          <w:tab/>
        </w:r>
        <w:r w:rsidR="0046650A" w:rsidRPr="0046650A">
          <w:rPr>
            <w:rStyle w:val="Hyperlink"/>
            <w:rFonts w:ascii="Tahoma" w:hAnsi="Tahoma" w:cs="Tahoma"/>
            <w:webHidden/>
          </w:rPr>
          <w:fldChar w:fldCharType="begin"/>
        </w:r>
        <w:r w:rsidR="0046650A" w:rsidRPr="0046650A">
          <w:rPr>
            <w:rStyle w:val="Hyperlink"/>
            <w:rFonts w:ascii="Tahoma" w:hAnsi="Tahoma" w:cs="Tahoma"/>
            <w:webHidden/>
          </w:rPr>
          <w:instrText xml:space="preserve"> PAGEREF _Toc74834387 \h </w:instrText>
        </w:r>
        <w:r w:rsidR="0046650A" w:rsidRPr="0046650A">
          <w:rPr>
            <w:rStyle w:val="Hyperlink"/>
            <w:rFonts w:ascii="Tahoma" w:hAnsi="Tahoma" w:cs="Tahoma"/>
            <w:webHidden/>
          </w:rPr>
        </w:r>
        <w:r w:rsidR="0046650A" w:rsidRPr="0046650A">
          <w:rPr>
            <w:rStyle w:val="Hyperlink"/>
            <w:rFonts w:ascii="Tahoma" w:hAnsi="Tahoma" w:cs="Tahoma"/>
            <w:webHidden/>
          </w:rPr>
          <w:fldChar w:fldCharType="separate"/>
        </w:r>
        <w:r w:rsidR="0046650A" w:rsidRPr="0046650A">
          <w:rPr>
            <w:rStyle w:val="Hyperlink"/>
            <w:rFonts w:ascii="Tahoma" w:hAnsi="Tahoma" w:cs="Tahoma"/>
            <w:webHidden/>
          </w:rPr>
          <w:t>8</w:t>
        </w:r>
        <w:r w:rsidR="0046650A" w:rsidRPr="0046650A">
          <w:rPr>
            <w:rStyle w:val="Hyperlink"/>
            <w:rFonts w:ascii="Tahoma" w:hAnsi="Tahoma" w:cs="Tahoma"/>
            <w:webHidden/>
          </w:rPr>
          <w:fldChar w:fldCharType="end"/>
        </w:r>
      </w:hyperlink>
    </w:p>
    <w:p w14:paraId="51E37423" w14:textId="7BAF8D1E" w:rsidR="0046650A" w:rsidRDefault="0046650A" w:rsidP="0046650A">
      <w:pPr>
        <w:rPr>
          <w:rFonts w:ascii="Tahoma" w:eastAsiaTheme="majorEastAsia" w:hAnsi="Tahoma" w:cs="Tahoma"/>
          <w:sz w:val="32"/>
          <w:szCs w:val="32"/>
        </w:rPr>
      </w:pPr>
      <w:r>
        <w:rPr>
          <w:rFonts w:ascii="Tahoma" w:hAnsi="Tahoma" w:cs="Tahoma"/>
          <w:b/>
          <w:bCs/>
          <w:kern w:val="0"/>
          <w:sz w:val="22"/>
          <w:lang w:eastAsia="en-US"/>
        </w:rPr>
        <w:fldChar w:fldCharType="end"/>
      </w:r>
      <w:r>
        <w:rPr>
          <w:rFonts w:ascii="Tahoma" w:hAnsi="Tahoma" w:cs="Tahoma"/>
          <w:b/>
          <w:bCs/>
        </w:rPr>
        <w:br w:type="page"/>
      </w:r>
    </w:p>
    <w:p w14:paraId="4B83E0C9" w14:textId="4442CDF1" w:rsidR="0046650A" w:rsidRPr="0046650A" w:rsidRDefault="0046650A" w:rsidP="0046650A">
      <w:pPr>
        <w:pStyle w:val="Heading2"/>
        <w:rPr>
          <w:rFonts w:ascii="Tahoma" w:hAnsi="Tahoma" w:cs="Tahoma"/>
          <w:b w:val="0"/>
          <w:bCs w:val="0"/>
        </w:rPr>
      </w:pPr>
      <w:bookmarkStart w:id="1" w:name="_Toc74834369"/>
      <w:r w:rsidRPr="0046650A">
        <w:rPr>
          <w:rFonts w:ascii="Tahoma" w:hAnsi="Tahoma" w:cs="Tahoma"/>
          <w:b w:val="0"/>
          <w:bCs w:val="0"/>
        </w:rPr>
        <w:lastRenderedPageBreak/>
        <w:t>Research question</w:t>
      </w:r>
      <w:bookmarkEnd w:id="1"/>
    </w:p>
    <w:p w14:paraId="1D5356EA" w14:textId="48EE5301" w:rsidR="0046650A" w:rsidRPr="0046650A" w:rsidRDefault="00C405A7" w:rsidP="0046650A">
      <w:pPr>
        <w:pStyle w:val="NormalWeb"/>
        <w:shd w:val="clear" w:color="auto" w:fill="FFFFFF"/>
        <w:spacing w:before="0" w:beforeAutospacing="0" w:after="240" w:afterAutospacing="0"/>
        <w:rPr>
          <w:rFonts w:ascii="Tahoma" w:eastAsiaTheme="minorEastAsia" w:hAnsi="Tahoma" w:cs="Tahoma"/>
          <w:kern w:val="2"/>
          <w:sz w:val="22"/>
          <w:szCs w:val="22"/>
        </w:rPr>
      </w:pPr>
      <w:r w:rsidRPr="00C405A7">
        <w:rPr>
          <w:rFonts w:ascii="Tahoma" w:eastAsiaTheme="minorEastAsia" w:hAnsi="Tahoma" w:cs="Tahoma"/>
          <w:kern w:val="2"/>
          <w:sz w:val="22"/>
          <w:szCs w:val="22"/>
        </w:rPr>
        <w:t xml:space="preserve">Are there variations of the contributions of seven deprivation domain scores to the </w:t>
      </w:r>
      <w:r w:rsidRPr="0046650A">
        <w:rPr>
          <w:rFonts w:ascii="Tahoma" w:eastAsiaTheme="minorEastAsia" w:hAnsi="Tahoma" w:cs="Tahoma"/>
          <w:kern w:val="2"/>
          <w:sz w:val="22"/>
          <w:szCs w:val="22"/>
        </w:rPr>
        <w:t>Index of Multiple Deprivation</w:t>
      </w:r>
      <w:r w:rsidRPr="00C405A7">
        <w:rPr>
          <w:rFonts w:ascii="Tahoma" w:eastAsiaTheme="minorEastAsia" w:hAnsi="Tahoma" w:cs="Tahoma"/>
          <w:kern w:val="2"/>
          <w:sz w:val="22"/>
          <w:szCs w:val="22"/>
        </w:rPr>
        <w:t xml:space="preserve"> </w:t>
      </w:r>
      <w:r>
        <w:rPr>
          <w:rFonts w:ascii="Tahoma" w:eastAsiaTheme="minorEastAsia" w:hAnsi="Tahoma" w:cs="Tahoma"/>
          <w:kern w:val="2"/>
          <w:sz w:val="22"/>
          <w:szCs w:val="22"/>
        </w:rPr>
        <w:t>(</w:t>
      </w:r>
      <w:r w:rsidRPr="00C405A7">
        <w:rPr>
          <w:rFonts w:ascii="Tahoma" w:eastAsiaTheme="minorEastAsia" w:hAnsi="Tahoma" w:cs="Tahoma"/>
          <w:kern w:val="2"/>
          <w:sz w:val="22"/>
          <w:szCs w:val="22"/>
        </w:rPr>
        <w:t>IMD</w:t>
      </w:r>
      <w:r>
        <w:rPr>
          <w:rFonts w:ascii="Tahoma" w:eastAsiaTheme="minorEastAsia" w:hAnsi="Tahoma" w:cs="Tahoma"/>
          <w:kern w:val="2"/>
          <w:sz w:val="22"/>
          <w:szCs w:val="22"/>
        </w:rPr>
        <w:t>)</w:t>
      </w:r>
      <w:r w:rsidRPr="00C405A7">
        <w:rPr>
          <w:rFonts w:ascii="Tahoma" w:eastAsiaTheme="minorEastAsia" w:hAnsi="Tahoma" w:cs="Tahoma"/>
          <w:kern w:val="2"/>
          <w:sz w:val="22"/>
          <w:szCs w:val="22"/>
        </w:rPr>
        <w:t xml:space="preserve"> across </w:t>
      </w:r>
      <w:r>
        <w:rPr>
          <w:rFonts w:ascii="Tahoma" w:eastAsiaTheme="minorEastAsia" w:hAnsi="Tahoma" w:cs="Tahoma"/>
          <w:kern w:val="2"/>
          <w:sz w:val="22"/>
          <w:szCs w:val="22"/>
        </w:rPr>
        <w:t>L</w:t>
      </w:r>
      <w:r w:rsidRPr="00C405A7">
        <w:rPr>
          <w:rFonts w:ascii="Tahoma" w:eastAsiaTheme="minorEastAsia" w:hAnsi="Tahoma" w:cs="Tahoma"/>
          <w:kern w:val="2"/>
          <w:sz w:val="22"/>
          <w:szCs w:val="22"/>
        </w:rPr>
        <w:t>SOAs</w:t>
      </w:r>
      <w:r>
        <w:rPr>
          <w:rFonts w:ascii="Tahoma" w:eastAsiaTheme="minorEastAsia" w:hAnsi="Tahoma" w:cs="Tahoma"/>
          <w:kern w:val="2"/>
          <w:sz w:val="22"/>
          <w:szCs w:val="22"/>
        </w:rPr>
        <w:t xml:space="preserve"> (</w:t>
      </w:r>
      <w:r w:rsidRPr="0046650A">
        <w:rPr>
          <w:rFonts w:ascii="Tahoma" w:eastAsiaTheme="minorEastAsia" w:hAnsi="Tahoma" w:cs="Tahoma"/>
          <w:kern w:val="2"/>
          <w:sz w:val="22"/>
          <w:szCs w:val="22"/>
        </w:rPr>
        <w:t>Lower-layer Super Output Area</w:t>
      </w:r>
      <w:r>
        <w:rPr>
          <w:rFonts w:ascii="Tahoma" w:eastAsiaTheme="minorEastAsia" w:hAnsi="Tahoma" w:cs="Tahoma" w:hint="eastAsia"/>
          <w:kern w:val="2"/>
          <w:sz w:val="22"/>
          <w:szCs w:val="22"/>
        </w:rPr>
        <w:t>s)</w:t>
      </w:r>
      <w:r w:rsidRPr="00C405A7">
        <w:rPr>
          <w:rFonts w:ascii="Tahoma" w:eastAsiaTheme="minorEastAsia" w:hAnsi="Tahoma" w:cs="Tahoma"/>
          <w:kern w:val="2"/>
          <w:sz w:val="22"/>
          <w:szCs w:val="22"/>
        </w:rPr>
        <w:t xml:space="preserve"> in England?</w:t>
      </w:r>
      <w:r w:rsidR="0046650A" w:rsidRPr="0046650A">
        <w:rPr>
          <w:rFonts w:ascii="Tahoma" w:eastAsiaTheme="minorEastAsia" w:hAnsi="Tahoma" w:cs="Tahoma"/>
          <w:kern w:val="2"/>
          <w:sz w:val="22"/>
          <w:szCs w:val="22"/>
        </w:rPr>
        <w:t xml:space="preserve"> </w:t>
      </w:r>
    </w:p>
    <w:p w14:paraId="7E29D18A" w14:textId="67E3E174" w:rsidR="0046650A" w:rsidRPr="0046650A" w:rsidRDefault="0046650A" w:rsidP="0046650A">
      <w:pPr>
        <w:pStyle w:val="NormalWeb"/>
        <w:shd w:val="clear" w:color="auto" w:fill="FFFFFF"/>
        <w:spacing w:before="0" w:beforeAutospacing="0" w:after="240" w:afterAutospacing="0"/>
        <w:rPr>
          <w:rFonts w:ascii="Tahoma" w:eastAsiaTheme="minorEastAsia" w:hAnsi="Tahoma" w:cs="Tahoma"/>
          <w:kern w:val="2"/>
          <w:sz w:val="22"/>
          <w:szCs w:val="22"/>
        </w:rPr>
      </w:pPr>
      <w:r w:rsidRPr="0046650A">
        <w:rPr>
          <w:rFonts w:ascii="Tahoma" w:eastAsiaTheme="minorEastAsia" w:hAnsi="Tahoma" w:cs="Tahoma"/>
          <w:kern w:val="2"/>
          <w:sz w:val="22"/>
          <w:szCs w:val="22"/>
        </w:rPr>
        <w:t>Based on the result we get</w:t>
      </w:r>
      <w:r>
        <w:rPr>
          <w:rFonts w:ascii="Tahoma" w:eastAsiaTheme="minorEastAsia" w:hAnsi="Tahoma" w:cs="Tahoma"/>
          <w:kern w:val="2"/>
          <w:sz w:val="22"/>
          <w:szCs w:val="22"/>
        </w:rPr>
        <w:t xml:space="preserve"> </w:t>
      </w:r>
      <w:r w:rsidRPr="0046650A">
        <w:rPr>
          <w:rFonts w:ascii="Tahoma" w:eastAsiaTheme="minorEastAsia" w:hAnsi="Tahoma" w:cs="Tahoma"/>
          <w:kern w:val="2"/>
          <w:sz w:val="22"/>
          <w:szCs w:val="22"/>
        </w:rPr>
        <w:t>(knowing which indicators contribute most), what corresponding measurement could be take</w:t>
      </w:r>
      <w:r>
        <w:rPr>
          <w:rFonts w:ascii="Tahoma" w:eastAsiaTheme="minorEastAsia" w:hAnsi="Tahoma" w:cs="Tahoma"/>
          <w:kern w:val="2"/>
          <w:sz w:val="22"/>
          <w:szCs w:val="22"/>
        </w:rPr>
        <w:t>n</w:t>
      </w:r>
      <w:r w:rsidRPr="0046650A">
        <w:rPr>
          <w:rFonts w:ascii="Tahoma" w:eastAsiaTheme="minorEastAsia" w:hAnsi="Tahoma" w:cs="Tahoma"/>
          <w:kern w:val="2"/>
          <w:sz w:val="22"/>
          <w:szCs w:val="22"/>
        </w:rPr>
        <w:t xml:space="preserve"> for policymakers to alleviate the problem brought by the high IMD score and improve the overall living circumstances in areas that have </w:t>
      </w:r>
      <w:r>
        <w:rPr>
          <w:rFonts w:ascii="Tahoma" w:eastAsiaTheme="minorEastAsia" w:hAnsi="Tahoma" w:cs="Tahoma"/>
          <w:kern w:val="2"/>
          <w:sz w:val="22"/>
          <w:szCs w:val="22"/>
        </w:rPr>
        <w:t xml:space="preserve">a </w:t>
      </w:r>
      <w:r w:rsidRPr="0046650A">
        <w:rPr>
          <w:rFonts w:ascii="Tahoma" w:eastAsiaTheme="minorEastAsia" w:hAnsi="Tahoma" w:cs="Tahoma"/>
          <w:kern w:val="2"/>
          <w:sz w:val="22"/>
          <w:szCs w:val="22"/>
        </w:rPr>
        <w:t>high rank of IMD?</w:t>
      </w:r>
    </w:p>
    <w:p w14:paraId="2C1D4241" w14:textId="55FDA182" w:rsidR="00746A48" w:rsidRDefault="00746A48" w:rsidP="00746A48">
      <w:pPr>
        <w:pStyle w:val="Heading2"/>
        <w:rPr>
          <w:rFonts w:ascii="Tahoma" w:hAnsi="Tahoma" w:cs="Tahoma"/>
          <w:b w:val="0"/>
          <w:bCs w:val="0"/>
        </w:rPr>
      </w:pPr>
      <w:bookmarkStart w:id="2" w:name="_Toc74834370"/>
      <w:r w:rsidRPr="00746A48">
        <w:rPr>
          <w:rFonts w:ascii="Tahoma" w:hAnsi="Tahoma" w:cs="Tahoma"/>
          <w:b w:val="0"/>
          <w:bCs w:val="0"/>
        </w:rPr>
        <w:t>Literature Review</w:t>
      </w:r>
      <w:bookmarkEnd w:id="0"/>
      <w:bookmarkEnd w:id="2"/>
    </w:p>
    <w:p w14:paraId="527B2C80" w14:textId="0606F3AF" w:rsidR="004318F6" w:rsidRPr="0046650A" w:rsidRDefault="004318F6" w:rsidP="0046650A">
      <w:pPr>
        <w:pStyle w:val="Heading3"/>
        <w:rPr>
          <w:rFonts w:ascii="Tahoma" w:hAnsi="Tahoma" w:cs="Tahoma"/>
        </w:rPr>
      </w:pPr>
      <w:bookmarkStart w:id="3" w:name="_Toc74832238"/>
      <w:bookmarkStart w:id="4" w:name="_Toc74834371"/>
      <w:r w:rsidRPr="0046650A">
        <w:rPr>
          <w:rFonts w:ascii="Tahoma" w:hAnsi="Tahoma" w:cs="Tahoma"/>
        </w:rPr>
        <w:t>IMD</w:t>
      </w:r>
      <w:bookmarkEnd w:id="3"/>
      <w:bookmarkEnd w:id="4"/>
    </w:p>
    <w:p w14:paraId="03E69B8C" w14:textId="23770330" w:rsidR="00B1327B" w:rsidRDefault="00B1327B" w:rsidP="0046650A">
      <w:pPr>
        <w:pStyle w:val="Heading4"/>
        <w:rPr>
          <w:rFonts w:ascii="Tahoma" w:hAnsi="Tahoma" w:cs="Tahoma"/>
          <w:b w:val="0"/>
          <w:bCs w:val="0"/>
        </w:rPr>
      </w:pPr>
      <w:bookmarkStart w:id="5" w:name="_Toc74834372"/>
      <w:r w:rsidRPr="0046650A">
        <w:rPr>
          <w:rFonts w:ascii="Tahoma" w:hAnsi="Tahoma" w:cs="Tahoma"/>
          <w:b w:val="0"/>
          <w:bCs w:val="0"/>
        </w:rPr>
        <w:t>The definition of IMD</w:t>
      </w:r>
      <w:bookmarkEnd w:id="5"/>
    </w:p>
    <w:p w14:paraId="40E9FB16" w14:textId="7AF1B0F3" w:rsidR="00B1327B" w:rsidRPr="00887267" w:rsidRDefault="00B1327B" w:rsidP="00B1327B">
      <w:pPr>
        <w:rPr>
          <w:rFonts w:ascii="Tahoma" w:hAnsi="Tahoma" w:cs="Tahoma"/>
          <w:sz w:val="22"/>
        </w:rPr>
      </w:pPr>
      <w:r w:rsidRPr="00887267">
        <w:rPr>
          <w:rFonts w:ascii="Tahoma" w:hAnsi="Tahoma" w:cs="Tahoma"/>
          <w:sz w:val="22"/>
        </w:rPr>
        <w:t>It is an interesting area to quantify the spatial variation of social and economic circumstances of different areas. One of the most famous attempts is the English government’s Index of Multiple Deprivation (IMD), which measure</w:t>
      </w:r>
      <w:r w:rsidR="0046650A">
        <w:rPr>
          <w:rFonts w:ascii="Tahoma" w:hAnsi="Tahoma" w:cs="Tahoma"/>
          <w:sz w:val="22"/>
        </w:rPr>
        <w:t>s</w:t>
      </w:r>
      <w:r w:rsidRPr="00887267">
        <w:rPr>
          <w:rFonts w:ascii="Tahoma" w:hAnsi="Tahoma" w:cs="Tahoma"/>
          <w:sz w:val="22"/>
        </w:rPr>
        <w:t xml:space="preserve"> deprivation in England locally. It is made up of seven domain measures of deprivation, including Income Deprivation; Employment Deprivation; Education, Skills and Training Deprivation; Health Deprivation and Disability; Crime; Barriers to Housing and Services; Living Environment Deprivation </w:t>
      </w:r>
      <w:r w:rsidRPr="00887267">
        <w:rPr>
          <w:rFonts w:ascii="Tahoma" w:hAnsi="Tahoma" w:cs="Tahoma"/>
          <w:sz w:val="22"/>
        </w:rPr>
        <w:fldChar w:fldCharType="begin" w:fldLock="1"/>
      </w:r>
      <w:r w:rsidR="0037015B">
        <w:rPr>
          <w:rFonts w:ascii="Tahoma" w:hAnsi="Tahoma" w:cs="Tahoma"/>
          <w:sz w:val="22"/>
        </w:rPr>
        <w:instrText>ADDIN CSL_CITATION {"citationItems":[{"id":"ITEM-1","itemData":{"abstract":"Written by authors above for the Ministry of Housing, Communities and Local Government. The Indices of Deprivation are an important tool for identifying the most deprived areas in England. Local policy makers and communities can also use this tool to ensure that their activities prioritise the areas with greatest need for services. The English Indices of Deprivation 2019 is the sixth release in a series of statistics produced to measure multiple forms of deprivation at the small spatial scale. This report outlines the main results from the Indices of Deprivation 2019, including the overall Index of Multiple Deprivation 2019, and provides examples and guidance on how to use and interpret the data sets. The accompanying Technical Report presents the conceptual framework of the new Indices of Deprivation 2019; the methodology for creating the domains and the overall Index of Multiple Deprivation; the quality assurance carried out to ensure reliability of the data outputs; and the component indicators and domains. The datasets underpinning the Indices of Deprivation 2019 can be accessed at: https://www.gov.uk/government/statistics/english-indices-of-deprivation-2019","author":[{"dropping-particle":"","family":"Ministry of Housing Communities and Local Government","given":"","non-dropping-particle":"","parse-names":false,"suffix":""}],"id":"ITEM-1","issue":"September","issued":{"date-parts":[["2019"]]},"page":"1-86","title":"The English Indices of Deprivation 2019: Research report","type":"article-journal"},"uris":["http://www.mendeley.com/documents/?uuid=a83e8d69-b3c8-4e75-82b2-2f50dc20cb12"]}],"mendeley":{"formattedCitation":"(Ministry of Housing Communities and Local Government, 2019)","plainTextFormattedCitation":"(Ministry of Housing Communities and Local Government, 2019)","previouslyFormattedCitation":"(Ministry of Housing Communities and Local Government, 2019)"},"properties":{"noteIndex":0},"schema":"https://github.com/citation-style-language/schema/raw/master/csl-citation.json"}</w:instrText>
      </w:r>
      <w:r w:rsidRPr="00887267">
        <w:rPr>
          <w:rFonts w:ascii="Tahoma" w:hAnsi="Tahoma" w:cs="Tahoma"/>
          <w:sz w:val="22"/>
        </w:rPr>
        <w:fldChar w:fldCharType="separate"/>
      </w:r>
      <w:r w:rsidR="0037015B" w:rsidRPr="0037015B">
        <w:rPr>
          <w:rFonts w:ascii="Tahoma" w:hAnsi="Tahoma" w:cs="Tahoma"/>
          <w:noProof/>
          <w:sz w:val="22"/>
        </w:rPr>
        <w:t>(Ministry of Housing Communities and Local Government, 2019)</w:t>
      </w:r>
      <w:r w:rsidRPr="00887267">
        <w:rPr>
          <w:rFonts w:ascii="Tahoma" w:hAnsi="Tahoma" w:cs="Tahoma"/>
          <w:sz w:val="22"/>
        </w:rPr>
        <w:fldChar w:fldCharType="end"/>
      </w:r>
      <w:r w:rsidRPr="00887267">
        <w:rPr>
          <w:rFonts w:ascii="Tahoma" w:hAnsi="Tahoma" w:cs="Tahoma"/>
          <w:sz w:val="22"/>
        </w:rPr>
        <w:t xml:space="preserve">. The main domains of IMD are similar across the world. For example, the IMD of New Zealand </w:t>
      </w:r>
      <w:r w:rsidR="0046650A">
        <w:rPr>
          <w:rFonts w:ascii="Tahoma" w:hAnsi="Tahoma" w:cs="Tahoma"/>
          <w:sz w:val="22"/>
        </w:rPr>
        <w:t>is</w:t>
      </w:r>
      <w:r w:rsidRPr="00887267">
        <w:rPr>
          <w:rFonts w:ascii="Tahoma" w:hAnsi="Tahoma" w:cs="Tahoma"/>
          <w:sz w:val="22"/>
        </w:rPr>
        <w:t xml:space="preserve"> </w:t>
      </w:r>
      <w:r w:rsidR="0037015B">
        <w:rPr>
          <w:rFonts w:ascii="Tahoma" w:hAnsi="Tahoma" w:cs="Tahoma" w:hint="eastAsia"/>
          <w:sz w:val="22"/>
        </w:rPr>
        <w:t>al</w:t>
      </w:r>
      <w:r w:rsidR="0037015B">
        <w:rPr>
          <w:rFonts w:ascii="Tahoma" w:hAnsi="Tahoma" w:cs="Tahoma"/>
          <w:sz w:val="22"/>
        </w:rPr>
        <w:t xml:space="preserve">so composed of seven domains that are </w:t>
      </w:r>
      <w:r w:rsidRPr="00887267">
        <w:rPr>
          <w:rFonts w:ascii="Tahoma" w:hAnsi="Tahoma" w:cs="Tahoma"/>
          <w:sz w:val="22"/>
        </w:rPr>
        <w:t xml:space="preserve">similar to </w:t>
      </w:r>
      <w:r w:rsidR="0046650A">
        <w:rPr>
          <w:rFonts w:ascii="Tahoma" w:hAnsi="Tahoma" w:cs="Tahoma"/>
          <w:sz w:val="22"/>
        </w:rPr>
        <w:t>the</w:t>
      </w:r>
      <w:r w:rsidR="0037015B">
        <w:rPr>
          <w:rFonts w:ascii="Tahoma" w:hAnsi="Tahoma" w:cs="Tahoma"/>
          <w:sz w:val="22"/>
        </w:rPr>
        <w:t xml:space="preserve"> composition of</w:t>
      </w:r>
      <w:r w:rsidR="0046650A">
        <w:rPr>
          <w:rFonts w:ascii="Tahoma" w:hAnsi="Tahoma" w:cs="Tahoma"/>
          <w:sz w:val="22"/>
        </w:rPr>
        <w:t xml:space="preserve"> </w:t>
      </w:r>
      <w:r w:rsidRPr="00887267">
        <w:rPr>
          <w:rFonts w:ascii="Tahoma" w:hAnsi="Tahoma" w:cs="Tahoma"/>
          <w:sz w:val="22"/>
        </w:rPr>
        <w:t xml:space="preserve">IMD </w:t>
      </w:r>
      <w:r w:rsidR="0037015B">
        <w:rPr>
          <w:rFonts w:ascii="Tahoma" w:hAnsi="Tahoma" w:cs="Tahoma"/>
          <w:sz w:val="22"/>
        </w:rPr>
        <w:t>in</w:t>
      </w:r>
      <w:r w:rsidRPr="00887267">
        <w:rPr>
          <w:rFonts w:ascii="Tahoma" w:hAnsi="Tahoma" w:cs="Tahoma"/>
          <w:sz w:val="22"/>
        </w:rPr>
        <w:t xml:space="preserve"> England</w:t>
      </w:r>
      <w:r w:rsidRPr="00887267">
        <w:rPr>
          <w:rFonts w:ascii="Tahoma" w:hAnsi="Tahoma" w:cs="Tahoma"/>
          <w:sz w:val="22"/>
        </w:rPr>
        <w:fldChar w:fldCharType="begin" w:fldLock="1"/>
      </w:r>
      <w:r w:rsidR="0037015B">
        <w:rPr>
          <w:rFonts w:ascii="Tahoma" w:hAnsi="Tahoma" w:cs="Tahoma"/>
          <w:sz w:val="22"/>
        </w:rPr>
        <w:instrText>ADDIN CSL_CITATION {"citationItems":[{"id":"ITEM-1","itemData":{"DOI":"10.1371/journal.pone.0181260","ISBN":"1111111111","ISSN":"19326203","PMID":"28771596","abstract":"For the past 20 years, the New Zealand Deprivation Index (NZDep) has been the universal measure of area-based social circumstances for New Zealand (NZ) and often the key social determinant used in population health and social research. This paper presents the first theoretical and methodological shift in the measurement of area deprivation in New Zealand since the 1990s and describes the development of the New Zealand Index of Multiple Deprivation (IMD). We briefly describe the development of Data Zones, an intermediary geographical scale, before outlining the development of the New Zealand Index of Multiple Deprivation (IMD), which uses routine datasets and methods comparable to current international deprivation indices. We identified 28 indicators of deprivation from national health, social development, taxation, education, police databases, geospatial data providers and the 2013 Census, all of which represented seven Domains of deprivation: Employment; Income; Crime; Housing; Health; Education; and Geographical Access. The IMD is the combination of these seven Domains. The Domains may be used individually or in combination, to explore the geography of deprivation and its association with a given health or social outcome. Geographic variations in the distribution of the IMD and its Domains were found among the District Health Boards in NZ, suggesting that factors underpinning overall deprivation are inconsistent across the country. With the exception of the Access Domain, the IMD and its Domains were statistically and moderately-to-strongly associated with both smoking rates and household poverty. The IMD provides a more nuanced view of area deprivation circumstances in Aotearoa NZ. Our vision is for the IMD and the Data Zones to be widely used to inform research, policy and resource allocation projects, providing a better measurement of area deprivation in NZ, improved outcomes for Māori, and a more consistent approach to reporting and monitoring the social climate of NZ.","author":[{"dropping-particle":"","family":"Exeter","given":"Daniel John","non-dropping-particle":"","parse-names":false,"suffix":""},{"dropping-particle":"","family":"Zhao","given":"Jinfeng","non-dropping-particle":"","parse-names":false,"suffix":""},{"dropping-particle":"","family":"Crengle","given":"Sue","non-dropping-particle":"","parse-names":false,"suffix":""},{"dropping-particle":"","family":"Lee","given":"Arier","non-dropping-particle":"","parse-names":false,"suffix":""},{"dropping-particle":"","family":"Browne","given":"Michael","non-dropping-particle":"","parse-names":false,"suffix":""}],"container-title":"Exeter, D. J., Zhao, J., Crengle, S., Lee, A. and Browne, M. (2017). ‘The New Zealand Indices of Multiple Deprivation (IMD): A new suite of indicators for social and health research in Aotearoa, New Zealand’. PLoS ONE, 12 (8), pp. 1–19. doi: 10.1371/journ","id":"ITEM-1","issue":"8","issued":{"date-parts":[["2017"]]},"page":"1-19","title":"The New Zealand Indices of Multiple Deprivation (IMD): A new suite of indicators for social and health research in Aotearoa, New Zealand","type":"article-journal","volume":"12"},"uris":["http://www.mendeley.com/documents/?uuid=1001425e-30b3-4993-b7a6-3d1d73def615"]}],"mendeley":{"formattedCitation":"(Exeter &lt;i&gt;et al.&lt;/i&gt;, 2017)","plainTextFormattedCitation":"(Exeter et al., 2017)","previouslyFormattedCitation":"(Exeter &lt;i&gt;et al.&lt;/i&gt;, 2017)"},"properties":{"noteIndex":0},"schema":"https://github.com/citation-style-language/schema/raw/master/csl-citation.json"}</w:instrText>
      </w:r>
      <w:r w:rsidRPr="00887267">
        <w:rPr>
          <w:rFonts w:ascii="Tahoma" w:hAnsi="Tahoma" w:cs="Tahoma"/>
          <w:sz w:val="22"/>
        </w:rPr>
        <w:fldChar w:fldCharType="separate"/>
      </w:r>
      <w:r w:rsidRPr="00887267">
        <w:rPr>
          <w:rFonts w:ascii="Tahoma" w:hAnsi="Tahoma" w:cs="Tahoma"/>
          <w:noProof/>
          <w:sz w:val="22"/>
        </w:rPr>
        <w:t xml:space="preserve">(Exeter </w:t>
      </w:r>
      <w:r w:rsidRPr="00887267">
        <w:rPr>
          <w:rFonts w:ascii="Tahoma" w:hAnsi="Tahoma" w:cs="Tahoma"/>
          <w:i/>
          <w:noProof/>
          <w:sz w:val="22"/>
        </w:rPr>
        <w:t>et al.</w:t>
      </w:r>
      <w:r w:rsidRPr="00887267">
        <w:rPr>
          <w:rFonts w:ascii="Tahoma" w:hAnsi="Tahoma" w:cs="Tahoma"/>
          <w:noProof/>
          <w:sz w:val="22"/>
        </w:rPr>
        <w:t>, 2017)</w:t>
      </w:r>
      <w:r w:rsidRPr="00887267">
        <w:rPr>
          <w:rFonts w:ascii="Tahoma" w:hAnsi="Tahoma" w:cs="Tahoma"/>
          <w:sz w:val="22"/>
        </w:rPr>
        <w:fldChar w:fldCharType="end"/>
      </w:r>
      <w:r w:rsidRPr="00887267">
        <w:rPr>
          <w:rFonts w:ascii="Tahoma" w:hAnsi="Tahoma" w:cs="Tahoma"/>
          <w:sz w:val="22"/>
        </w:rPr>
        <w:t xml:space="preserve">. The IMD of German has five domains similar to the England </w:t>
      </w:r>
      <w:r w:rsidRPr="00887267">
        <w:rPr>
          <w:rFonts w:ascii="Tahoma" w:hAnsi="Tahoma" w:cs="Tahoma"/>
          <w:sz w:val="22"/>
        </w:rPr>
        <w:fldChar w:fldCharType="begin" w:fldLock="1"/>
      </w:r>
      <w:r w:rsidR="00834FA4" w:rsidRPr="00887267">
        <w:rPr>
          <w:rFonts w:ascii="Tahoma" w:hAnsi="Tahoma" w:cs="Tahoma"/>
          <w:sz w:val="22"/>
        </w:rPr>
        <w:instrText>ADDIN CSL_CITATION {"citationItems":[{"id":"ITEM-1","itemData":{"DOI":"10.1007/s00103-017-2646-2","ISSN":"1436-9990","author":[{"dropping-particle":"","family":"Maier","given":"Werner","non-dropping-particle":"","parse-names":false,"suffix":""}],"container-title":"Bundesgesundheitsblatt - Gesundheitsforschung - Gesundheitsschutz","id":"ITEM-1","issue":"12","issued":{"date-parts":[["2017","12","8"]]},"page":"1403-1412","title":"Indizes Multipler Deprivation zur Analyse regionaler Gesundheitsunterschiede in Deutschland","type":"article-journal","volume":"60"},"uris":["http://www.mendeley.com/documents/?uuid=fce63b9d-2d19-418e-8ea9-cc61bf013d8d"]}],"mendeley":{"formattedCitation":"(Maier, 2017)","plainTextFormattedCitation":"(Maier, 2017)","previouslyFormattedCitation":"(Maier, 2017)"},"properties":{"noteIndex":0},"schema":"https://github.com/citation-style-language/schema/raw/master/csl-citation.json"}</w:instrText>
      </w:r>
      <w:r w:rsidRPr="00887267">
        <w:rPr>
          <w:rFonts w:ascii="Tahoma" w:hAnsi="Tahoma" w:cs="Tahoma"/>
          <w:sz w:val="22"/>
        </w:rPr>
        <w:fldChar w:fldCharType="separate"/>
      </w:r>
      <w:r w:rsidRPr="00887267">
        <w:rPr>
          <w:rFonts w:ascii="Tahoma" w:hAnsi="Tahoma" w:cs="Tahoma"/>
          <w:noProof/>
          <w:sz w:val="22"/>
        </w:rPr>
        <w:t>(Maier, 2017)</w:t>
      </w:r>
      <w:r w:rsidRPr="00887267">
        <w:rPr>
          <w:rFonts w:ascii="Tahoma" w:hAnsi="Tahoma" w:cs="Tahoma"/>
          <w:sz w:val="22"/>
        </w:rPr>
        <w:fldChar w:fldCharType="end"/>
      </w:r>
      <w:r w:rsidRPr="00887267">
        <w:rPr>
          <w:rFonts w:ascii="Tahoma" w:hAnsi="Tahoma" w:cs="Tahoma"/>
          <w:sz w:val="22"/>
        </w:rPr>
        <w:t>. In fact, the theoretical basis of determining deprivation is taken from Townsend’s work in the 1980s, in which he defined the deprivation as lacking “diet, clothing, housing, household facilities</w:t>
      </w:r>
      <w:r w:rsidR="0046650A">
        <w:rPr>
          <w:rFonts w:ascii="Tahoma" w:hAnsi="Tahoma" w:cs="Tahoma"/>
          <w:sz w:val="22"/>
        </w:rPr>
        <w:t>,</w:t>
      </w:r>
      <w:r w:rsidRPr="00887267">
        <w:rPr>
          <w:rFonts w:ascii="Tahoma" w:hAnsi="Tahoma" w:cs="Tahoma"/>
          <w:sz w:val="22"/>
        </w:rPr>
        <w:t xml:space="preserve"> and fuel and environmental, educational, working and social conditions, activities and facilities” (</w:t>
      </w:r>
      <w:r w:rsidR="00834FA4" w:rsidRPr="00887267">
        <w:rPr>
          <w:rFonts w:ascii="Tahoma" w:hAnsi="Tahoma" w:cs="Tahoma"/>
          <w:sz w:val="22"/>
        </w:rPr>
        <w:fldChar w:fldCharType="begin" w:fldLock="1"/>
      </w:r>
      <w:r w:rsidR="00887267" w:rsidRPr="00887267">
        <w:rPr>
          <w:rFonts w:ascii="Tahoma" w:hAnsi="Tahoma" w:cs="Tahoma"/>
          <w:sz w:val="22"/>
        </w:rPr>
        <w:instrText>ADDIN CSL_CITATION {"citationItems":[{"id":"ITEM-1","itemData":{"DOI":"10.1068/a37168","ISSN":"0308-518X","abstract":"Indices to measure deprivation at a small-area level have been used in the United Kingdom to target regeneration policy for over thirty years. The development of the Indices of Deprivation 2000 for England and comparable indices for Northern Ireland, Wales, and Scotland, involved a fundamental reappraisal and reconceptualisation of small-area level multiple deprivation and its measurement. Multiple deprivation is articulated as an accumulation of discrete dimensions or ‘domains’ of deprivation. This paper presents the key principles that were taken into consideration when constructing these four indices and the more recent English Indices of Deprivation 2004, and provides an account of the statistical techniques that were used to operationalise them.","author":[{"dropping-particle":"","family":"Noble","given":"Michael","non-dropping-particle":"","parse-names":false,"suffix":""},{"dropping-particle":"","family":"Wright","given":"Gemma","non-dropping-particle":"","parse-names":false,"suffix":""},{"dropping-particle":"","family":"Smith","given":"George","non-dropping-particle":"","parse-names":false,"suffix":""},{"dropping-particle":"","family":"Dibben","given":"Chris","non-dropping-particle":"","parse-names":false,"suffix":""}],"container-title":"Environment and Planning A: Economy and Space","id":"ITEM-1","issue":"1","issued":{"date-parts":[["2006","1","24"]]},"page":"169-185","title":"Measuring Multiple Deprivation at the Small-Area Level","type":"article-journal","volume":"38"},"uris":["http://www.mendeley.com/documents/?uuid=d36f61cd-e3ef-434e-a0e5-0b63b3ff8e11"]}],"mendeley":{"formattedCitation":"(Noble &lt;i&gt;et al.&lt;/i&gt;, 2006)","manualFormatting":"Noble et al., (2006)","plainTextFormattedCitation":"(Noble et al., 2006)","previouslyFormattedCitation":"(Noble &lt;i&gt;et al.&lt;/i&gt;, 2006)"},"properties":{"noteIndex":0},"schema":"https://github.com/citation-style-language/schema/raw/master/csl-citation.json"}</w:instrText>
      </w:r>
      <w:r w:rsidR="00834FA4" w:rsidRPr="00887267">
        <w:rPr>
          <w:rFonts w:ascii="Tahoma" w:hAnsi="Tahoma" w:cs="Tahoma"/>
          <w:sz w:val="22"/>
        </w:rPr>
        <w:fldChar w:fldCharType="separate"/>
      </w:r>
      <w:r w:rsidR="00834FA4" w:rsidRPr="00887267">
        <w:rPr>
          <w:rFonts w:ascii="Tahoma" w:hAnsi="Tahoma" w:cs="Tahoma"/>
          <w:noProof/>
          <w:sz w:val="22"/>
        </w:rPr>
        <w:t xml:space="preserve">Noble </w:t>
      </w:r>
      <w:r w:rsidR="00834FA4" w:rsidRPr="00887267">
        <w:rPr>
          <w:rFonts w:ascii="Tahoma" w:hAnsi="Tahoma" w:cs="Tahoma"/>
          <w:i/>
          <w:noProof/>
          <w:sz w:val="22"/>
        </w:rPr>
        <w:t>et al.</w:t>
      </w:r>
      <w:r w:rsidR="00834FA4" w:rsidRPr="00887267">
        <w:rPr>
          <w:rFonts w:ascii="Tahoma" w:hAnsi="Tahoma" w:cs="Tahoma"/>
          <w:noProof/>
          <w:sz w:val="22"/>
        </w:rPr>
        <w:t xml:space="preserve">, </w:t>
      </w:r>
      <w:r w:rsidR="00887267" w:rsidRPr="00887267">
        <w:rPr>
          <w:rFonts w:ascii="Tahoma" w:hAnsi="Tahoma" w:cs="Tahoma" w:hint="eastAsia"/>
          <w:noProof/>
          <w:sz w:val="22"/>
        </w:rPr>
        <w:t>(</w:t>
      </w:r>
      <w:r w:rsidR="00834FA4" w:rsidRPr="00887267">
        <w:rPr>
          <w:rFonts w:ascii="Tahoma" w:hAnsi="Tahoma" w:cs="Tahoma"/>
          <w:noProof/>
          <w:sz w:val="22"/>
        </w:rPr>
        <w:t>2006)</w:t>
      </w:r>
      <w:r w:rsidR="00834FA4" w:rsidRPr="00887267">
        <w:rPr>
          <w:rFonts w:ascii="Tahoma" w:hAnsi="Tahoma" w:cs="Tahoma"/>
          <w:sz w:val="22"/>
        </w:rPr>
        <w:fldChar w:fldCharType="end"/>
      </w:r>
      <w:r w:rsidRPr="00887267">
        <w:rPr>
          <w:rFonts w:ascii="Tahoma" w:hAnsi="Tahoma" w:cs="Tahoma"/>
          <w:sz w:val="22"/>
        </w:rPr>
        <w:t xml:space="preserve"> quoting Townsend, p. 172).  </w:t>
      </w:r>
    </w:p>
    <w:p w14:paraId="6B5261CB" w14:textId="77777777" w:rsidR="00B1327B" w:rsidRPr="0046650A" w:rsidRDefault="00B1327B" w:rsidP="0046650A">
      <w:pPr>
        <w:pStyle w:val="Heading4"/>
        <w:rPr>
          <w:rFonts w:ascii="Tahoma" w:hAnsi="Tahoma" w:cs="Tahoma"/>
          <w:b w:val="0"/>
          <w:bCs w:val="0"/>
        </w:rPr>
      </w:pPr>
      <w:bookmarkStart w:id="6" w:name="_Toc74834373"/>
      <w:r w:rsidRPr="0046650A">
        <w:rPr>
          <w:rFonts w:ascii="Tahoma" w:hAnsi="Tahoma" w:cs="Tahoma"/>
          <w:b w:val="0"/>
          <w:bCs w:val="0"/>
        </w:rPr>
        <w:t>The function of IMD</w:t>
      </w:r>
      <w:bookmarkEnd w:id="6"/>
    </w:p>
    <w:p w14:paraId="527E8AAD" w14:textId="132074E0" w:rsidR="00B1327B" w:rsidRPr="00887267" w:rsidRDefault="00B1327B" w:rsidP="00B1327B">
      <w:pPr>
        <w:rPr>
          <w:rFonts w:ascii="Tahoma" w:hAnsi="Tahoma" w:cs="Tahoma"/>
          <w:sz w:val="22"/>
        </w:rPr>
      </w:pPr>
      <w:r w:rsidRPr="00887267">
        <w:rPr>
          <w:rFonts w:ascii="Tahoma" w:hAnsi="Tahoma" w:cs="Tahoma"/>
          <w:sz w:val="22"/>
        </w:rPr>
        <w:t xml:space="preserve">IMD can be used in many fields. Government can use IMD to help target resources to </w:t>
      </w:r>
      <w:r w:rsidR="0046650A">
        <w:rPr>
          <w:rFonts w:ascii="Tahoma" w:hAnsi="Tahoma" w:cs="Tahoma"/>
          <w:sz w:val="22"/>
        </w:rPr>
        <w:t>“</w:t>
      </w:r>
      <w:r w:rsidRPr="00887267">
        <w:rPr>
          <w:rFonts w:ascii="Tahoma" w:hAnsi="Tahoma" w:cs="Tahoma"/>
          <w:sz w:val="22"/>
        </w:rPr>
        <w:t>priority areas</w:t>
      </w:r>
      <w:r w:rsidR="0046650A">
        <w:rPr>
          <w:rFonts w:ascii="Tahoma" w:hAnsi="Tahoma" w:cs="Tahoma"/>
          <w:sz w:val="22"/>
        </w:rPr>
        <w:t>”</w:t>
      </w:r>
      <w:r w:rsidRPr="00887267">
        <w:rPr>
          <w:rFonts w:ascii="Tahoma" w:hAnsi="Tahoma" w:cs="Tahoma"/>
          <w:sz w:val="22"/>
        </w:rPr>
        <w:t xml:space="preserve">. In other words, it is a useful tool to guide resource distribution. It was ever used to help the central government of England to determine the eligible amount of </w:t>
      </w:r>
      <w:proofErr w:type="spellStart"/>
      <w:r w:rsidRPr="00887267">
        <w:rPr>
          <w:rFonts w:ascii="Tahoma" w:hAnsi="Tahoma" w:cs="Tahoma"/>
          <w:sz w:val="22"/>
        </w:rPr>
        <w:t>Neighbourhood</w:t>
      </w:r>
      <w:proofErr w:type="spellEnd"/>
      <w:r w:rsidRPr="00887267">
        <w:rPr>
          <w:rFonts w:ascii="Tahoma" w:hAnsi="Tahoma" w:cs="Tahoma"/>
          <w:sz w:val="22"/>
        </w:rPr>
        <w:t xml:space="preserve"> Renewal Fund monies to the local authorities </w:t>
      </w:r>
      <w:r w:rsidR="00887267" w:rsidRPr="00887267">
        <w:rPr>
          <w:rFonts w:ascii="Tahoma" w:hAnsi="Tahoma" w:cs="Tahoma"/>
          <w:sz w:val="22"/>
        </w:rPr>
        <w:fldChar w:fldCharType="begin" w:fldLock="1"/>
      </w:r>
      <w:r w:rsidR="00887267" w:rsidRPr="00887267">
        <w:rPr>
          <w:rFonts w:ascii="Tahoma" w:hAnsi="Tahoma" w:cs="Tahoma"/>
          <w:sz w:val="22"/>
        </w:rPr>
        <w:instrText>ADDIN CSL_CITATION {"citationItems":[{"id":"ITEM-1","itemData":{"id":"ITEM-1","issued":{"date-parts":[["2001"]]},"number-of-pages":"27","publisher-place":"London","title":"A New Commitment to Neighbourhood Renewal","type":"report"},"uris":["http://www.mendeley.com/documents/?uuid=0c93a5a5-9192-4dae-b809-25031cade330"]}],"mendeley":{"formattedCitation":"(&lt;i&gt;A New Commitment to Neighbourhood Renewal&lt;/i&gt;, 2001)","manualFormatting":"(Cabinet Office, 2001)","plainTextFormattedCitation":"(A New Commitment to Neighbourhood Renewal, 2001)","previouslyFormattedCitation":"(&lt;i&gt;A New Commitment to Neighbourhood Renewal&lt;/i&gt;, 2001)"},"properties":{"noteIndex":0},"schema":"https://github.com/citation-style-language/schema/raw/master/csl-citation.json"}</w:instrText>
      </w:r>
      <w:r w:rsidR="00887267" w:rsidRPr="00887267">
        <w:rPr>
          <w:rFonts w:ascii="Tahoma" w:hAnsi="Tahoma" w:cs="Tahoma"/>
          <w:sz w:val="22"/>
        </w:rPr>
        <w:fldChar w:fldCharType="separate"/>
      </w:r>
      <w:r w:rsidR="00887267" w:rsidRPr="00887267">
        <w:rPr>
          <w:rFonts w:ascii="Tahoma" w:hAnsi="Tahoma" w:cs="Tahoma"/>
          <w:noProof/>
          <w:sz w:val="22"/>
        </w:rPr>
        <w:t>(Cabinet Office, 2001)</w:t>
      </w:r>
      <w:r w:rsidR="00887267" w:rsidRPr="00887267">
        <w:rPr>
          <w:rFonts w:ascii="Tahoma" w:hAnsi="Tahoma" w:cs="Tahoma"/>
          <w:sz w:val="22"/>
        </w:rPr>
        <w:fldChar w:fldCharType="end"/>
      </w:r>
      <w:r w:rsidRPr="00887267">
        <w:rPr>
          <w:rFonts w:ascii="Tahoma" w:hAnsi="Tahoma" w:cs="Tahoma"/>
          <w:sz w:val="22"/>
        </w:rPr>
        <w:t xml:space="preserve">. And some government framework for regeneration and funds allocation documents made explicit references to IMD </w:t>
      </w:r>
      <w:r w:rsidR="00887267" w:rsidRPr="00887267">
        <w:rPr>
          <w:rFonts w:ascii="Tahoma" w:hAnsi="Tahoma" w:cs="Tahoma"/>
          <w:sz w:val="22"/>
        </w:rPr>
        <w:fldChar w:fldCharType="begin" w:fldLock="1"/>
      </w:r>
      <w:r w:rsidR="00DA411B">
        <w:rPr>
          <w:rFonts w:ascii="Tahoma" w:hAnsi="Tahoma" w:cs="Tahoma"/>
          <w:sz w:val="22"/>
        </w:rPr>
        <w:instrText>ADDIN CSL_CITATION {"citationItems":[{"id":"ITEM-1","itemData":{"author":[{"dropping-particle":"","family":"DCLG","given":"","non-dropping-particle":"","parse-names":false,"suffix":""}],"id":"ITEM-1","issued":{"date-parts":[["2008"]]},"number-of-pages":"24","publisher-place":"London","title":"Transforming places; changing lives: A framework for regeneration","type":"report"},"uris":["http://www.mendeley.com/documents/?uuid=da677b40-1abd-4b70-9693-755b19e85b67"]}],"mendeley":{"formattedCitation":"(DCLG, 2008)","manualFormatting":"(DCLG, 2008;","plainTextFormattedCitation":"(DCLG, 2008)","previouslyFormattedCitation":"(DCLG, 2008)"},"properties":{"noteIndex":0},"schema":"https://github.com/citation-style-language/schema/raw/master/csl-citation.json"}</w:instrText>
      </w:r>
      <w:r w:rsidR="00887267" w:rsidRPr="00887267">
        <w:rPr>
          <w:rFonts w:ascii="Tahoma" w:hAnsi="Tahoma" w:cs="Tahoma"/>
          <w:sz w:val="22"/>
        </w:rPr>
        <w:fldChar w:fldCharType="separate"/>
      </w:r>
      <w:r w:rsidR="00887267" w:rsidRPr="00887267">
        <w:rPr>
          <w:rFonts w:ascii="Tahoma" w:hAnsi="Tahoma" w:cs="Tahoma"/>
          <w:noProof/>
          <w:sz w:val="22"/>
        </w:rPr>
        <w:t>(</w:t>
      </w:r>
      <w:r w:rsidR="0037015B">
        <w:rPr>
          <w:rFonts w:ascii="Tahoma" w:hAnsi="Tahoma" w:cs="Tahoma"/>
          <w:noProof/>
          <w:sz w:val="22"/>
        </w:rPr>
        <w:t>DCLG</w:t>
      </w:r>
      <w:r w:rsidR="00887267" w:rsidRPr="00887267">
        <w:rPr>
          <w:rFonts w:ascii="Tahoma" w:hAnsi="Tahoma" w:cs="Tahoma"/>
          <w:noProof/>
          <w:sz w:val="22"/>
        </w:rPr>
        <w:t>, 2008;</w:t>
      </w:r>
      <w:r w:rsidR="00887267" w:rsidRPr="00887267">
        <w:rPr>
          <w:rFonts w:ascii="Tahoma" w:hAnsi="Tahoma" w:cs="Tahoma"/>
          <w:sz w:val="22"/>
        </w:rPr>
        <w:fldChar w:fldCharType="end"/>
      </w:r>
      <w:r w:rsidR="00887267" w:rsidRPr="00887267">
        <w:rPr>
          <w:rFonts w:ascii="Tahoma" w:hAnsi="Tahoma" w:cs="Tahoma"/>
          <w:sz w:val="22"/>
        </w:rPr>
        <w:fldChar w:fldCharType="begin" w:fldLock="1"/>
      </w:r>
      <w:r w:rsidR="00DA411B">
        <w:rPr>
          <w:rFonts w:ascii="Tahoma" w:hAnsi="Tahoma" w:cs="Tahoma"/>
          <w:sz w:val="22"/>
        </w:rPr>
        <w:instrText>ADDIN CSL_CITATION {"citationItems":[{"id":"ITEM-1","itemData":{"id":"ITEM-1","issued":{"date-parts":[["2009"]]},"number-of-pages":"24","publisher-place":"London","title":"Transforming Places; Changing Lives: Taking Forward the Regeneration Framework","type":"report"},"uris":["http://www.mendeley.com/documents/?uuid=1569c0d6-2b36-42f4-bcdc-1fce9ba406cb"]}],"mendeley":{"formattedCitation":"(&lt;i&gt;Transforming Places; Changing Lives: Taking Forward the Regeneration Framework&lt;/i&gt;, 2009)","manualFormatting":"DCLG, 2009)","plainTextFormattedCitation":"(Transforming Places; Changing Lives: Taking Forward the Regeneration Framework, 2009)","previouslyFormattedCitation":"(&lt;i&gt;Transforming Places; Changing Lives: Taking Forward the Regeneration Framework&lt;/i&gt;, 2009)"},"properties":{"noteIndex":0},"schema":"https://github.com/citation-style-language/schema/raw/master/csl-citation.json"}</w:instrText>
      </w:r>
      <w:r w:rsidR="00887267" w:rsidRPr="00887267">
        <w:rPr>
          <w:rFonts w:ascii="Tahoma" w:hAnsi="Tahoma" w:cs="Tahoma"/>
          <w:sz w:val="22"/>
        </w:rPr>
        <w:fldChar w:fldCharType="separate"/>
      </w:r>
      <w:r w:rsidR="0037015B">
        <w:rPr>
          <w:rFonts w:ascii="Tahoma" w:hAnsi="Tahoma" w:cs="Tahoma"/>
          <w:noProof/>
          <w:sz w:val="22"/>
        </w:rPr>
        <w:t>DCLG</w:t>
      </w:r>
      <w:r w:rsidR="00887267" w:rsidRPr="00887267">
        <w:rPr>
          <w:rFonts w:ascii="Tahoma" w:hAnsi="Tahoma" w:cs="Tahoma"/>
          <w:noProof/>
          <w:sz w:val="22"/>
        </w:rPr>
        <w:t>, 2009)</w:t>
      </w:r>
      <w:r w:rsidR="00887267" w:rsidRPr="00887267">
        <w:rPr>
          <w:rFonts w:ascii="Tahoma" w:hAnsi="Tahoma" w:cs="Tahoma"/>
          <w:sz w:val="22"/>
        </w:rPr>
        <w:fldChar w:fldCharType="end"/>
      </w:r>
      <w:r w:rsidRPr="00887267">
        <w:rPr>
          <w:rFonts w:ascii="Tahoma" w:hAnsi="Tahoma" w:cs="Tahoma"/>
          <w:sz w:val="22"/>
        </w:rPr>
        <w:t>. IMD is also broadly used as a key indicator to identify the need or deprivation of local people, within academic circles</w:t>
      </w:r>
      <w:r w:rsidR="00887267" w:rsidRPr="00887267">
        <w:rPr>
          <w:rFonts w:ascii="Tahoma" w:hAnsi="Tahoma" w:cs="Tahoma"/>
          <w:sz w:val="22"/>
        </w:rPr>
        <w:t xml:space="preserve"> </w:t>
      </w:r>
      <w:r w:rsidR="00887267" w:rsidRPr="00887267">
        <w:rPr>
          <w:rFonts w:ascii="Tahoma" w:hAnsi="Tahoma" w:cs="Tahoma"/>
          <w:sz w:val="22"/>
        </w:rPr>
        <w:fldChar w:fldCharType="begin" w:fldLock="1"/>
      </w:r>
      <w:r w:rsidR="0037015B">
        <w:rPr>
          <w:rFonts w:ascii="Tahoma" w:hAnsi="Tahoma" w:cs="Tahoma"/>
          <w:sz w:val="22"/>
        </w:rPr>
        <w:instrText>ADDIN CSL_CITATION {"citationItems":[{"id":"ITEM-1","itemData":{"DOI":"10.1080/02673030601132920","ISSN":"0267-3037","author":[{"dropping-particle":"","family":"Kintrea","given":"Keith","non-dropping-particle":"","parse-names":false,"suffix":""}],"container-title":"Housing Studies","id":"ITEM-1","issue":"2","issued":{"date-parts":[["2007","3","11"]]},"page":"261-282","title":"Policies and Programmes for Disadvantaged Neighbourhoods: Recent English Experience","type":"article-journal","volume":"22"},"uris":["http://www.mendeley.com/documents/?uuid=2b99c07f-2d56-4da7-8d70-bfd349b3a484"]},{"id":"ITEM-2","itemData":{"DOI":"10.1016/j.socscimed.2008.05.029","ISSN":"02779536","author":[{"dropping-particle":"","family":"Macintyre","given":"Sally","non-dropping-particle":"","parse-names":false,"suffix":""},{"dropping-particle":"","family":"Macdonald","given":"Laura","non-dropping-particle":"","parse-names":false,"suffix":""},{"dropping-particle":"","family":"Ellaway","given":"Anne","non-dropping-particle":"","parse-names":false,"suffix":""}],"container-title":"Social Science &amp; Medicine","id":"ITEM-2","issue":"6","issued":{"date-parts":[["2008","9"]]},"page":"900-914","title":"Do poorer people have poorer access to local resources and facilities? The distribution of local resources by area deprivation in Glasgow, Scotland","type":"article-journal","volume":"67"},"uris":["http://www.mendeley.com/documents/?uuid=7db1da38-e34e-4635-bf74-52a5cd99bce8"]},{"id":"ITEM-3","itemData":{"DOI":"10.1080/00420980600597558","ISSN":"00420980","abstract":"In several countries, urban regeneration programmes have become associated with wider policy changes to the governance and social improvement of local communities. These developments have become central to policy implementation in the UK where regeneration planning attempts to use 'social capital' from local networks and associations in new systems of governance connecting central government agencies, local councils and local voluntary and community groups. This article reports on comparative research aimed at assessing whether the new approaches significantly influence democracy and transparency and, correspondingly, responsiveness to power relations and conflicts, and the needs and interests of the previously excluded and often disadvantaged groups. The analysis derives from a contrast between Bristol, a propitious case for the new governance in the UK, and the Italian city of Naples. Similar and problematic developments are identified in both cases despite the pursuit of a radically different 'dirigiste' strategy by the Naples council. The findings suggest that more autonomous local government and greater civil society participation may still be needed to meet local expectations. © 2006 The Editors of Urban Studies.","author":[{"dropping-particle":"","family":"Bull","given":"Anna Cento","non-dropping-particle":"","parse-names":false,"suffix":""},{"dropping-particle":"","family":"Jones","given":"Bryn","non-dropping-particle":"","parse-names":false,"suffix":""}],"container-title":"Urban Studies","id":"ITEM-3","issue":"4","issued":{"date-parts":[["2006"]]},"page":"767-786","title":"Governance and social capital in urban regeneration: A comparison between Bristol and Naples","type":"article-journal","volume":"43"},"uris":["http://www.mendeley.com/documents/?uuid=d07dc94e-b340-431c-8bd7-6d27a30e2b4d"]}],"mendeley":{"formattedCitation":"(Bull and Jones, 2006; Kintrea, 2007; Macintyre, Macdonald and Ellaway, 2008)","plainTextFormattedCitation":"(Bull and Jones, 2006; Kintrea, 2007; Macintyre, Macdonald and Ellaway, 2008)","previouslyFormattedCitation":"(Bull and Jones, 2006; Kintrea, 2007; Macintyre, Macdonald and Ellaway, 2008)"},"properties":{"noteIndex":0},"schema":"https://github.com/citation-style-language/schema/raw/master/csl-citation.json"}</w:instrText>
      </w:r>
      <w:r w:rsidR="00887267" w:rsidRPr="00887267">
        <w:rPr>
          <w:rFonts w:ascii="Tahoma" w:hAnsi="Tahoma" w:cs="Tahoma"/>
          <w:sz w:val="22"/>
        </w:rPr>
        <w:fldChar w:fldCharType="separate"/>
      </w:r>
      <w:r w:rsidR="0037015B" w:rsidRPr="0037015B">
        <w:rPr>
          <w:rFonts w:ascii="Tahoma" w:hAnsi="Tahoma" w:cs="Tahoma"/>
          <w:noProof/>
          <w:sz w:val="22"/>
        </w:rPr>
        <w:t>(Bull and Jones, 2006; Kintrea, 2007; Macintyre, Macdonald and Ellaway, 2008)</w:t>
      </w:r>
      <w:r w:rsidR="00887267" w:rsidRPr="00887267">
        <w:rPr>
          <w:rFonts w:ascii="Tahoma" w:hAnsi="Tahoma" w:cs="Tahoma"/>
          <w:sz w:val="22"/>
        </w:rPr>
        <w:fldChar w:fldCharType="end"/>
      </w:r>
      <w:r w:rsidRPr="00887267">
        <w:rPr>
          <w:rFonts w:ascii="Tahoma" w:hAnsi="Tahoma" w:cs="Tahoma"/>
          <w:sz w:val="22"/>
        </w:rPr>
        <w:t>.</w:t>
      </w:r>
    </w:p>
    <w:p w14:paraId="5B9AF845" w14:textId="77777777" w:rsidR="00B1327B" w:rsidRPr="0046650A" w:rsidRDefault="00B1327B" w:rsidP="0046650A">
      <w:pPr>
        <w:pStyle w:val="Heading4"/>
        <w:rPr>
          <w:rFonts w:ascii="Tahoma" w:hAnsi="Tahoma" w:cs="Tahoma"/>
          <w:b w:val="0"/>
          <w:bCs w:val="0"/>
        </w:rPr>
      </w:pPr>
      <w:bookmarkStart w:id="7" w:name="_Toc74834374"/>
      <w:r w:rsidRPr="0046650A">
        <w:rPr>
          <w:rFonts w:ascii="Tahoma" w:hAnsi="Tahoma" w:cs="Tahoma"/>
          <w:b w:val="0"/>
          <w:bCs w:val="0"/>
        </w:rPr>
        <w:lastRenderedPageBreak/>
        <w:t>The limitation of IMD</w:t>
      </w:r>
      <w:bookmarkEnd w:id="7"/>
    </w:p>
    <w:p w14:paraId="63335EB5" w14:textId="77777777" w:rsidR="00B1327B" w:rsidRPr="00B063EC" w:rsidRDefault="00B1327B" w:rsidP="00B1327B">
      <w:pPr>
        <w:rPr>
          <w:rFonts w:ascii="Tahoma" w:hAnsi="Tahoma" w:cs="Tahoma"/>
          <w:sz w:val="22"/>
        </w:rPr>
      </w:pPr>
      <w:r w:rsidRPr="00B063EC">
        <w:rPr>
          <w:rFonts w:ascii="Tahoma" w:hAnsi="Tahoma" w:cs="Tahoma"/>
          <w:sz w:val="22"/>
        </w:rPr>
        <w:t xml:space="preserve">Given the fact that IMD is more and more widely employed in many fields, it is necessary to understand the limitation of it. </w:t>
      </w:r>
    </w:p>
    <w:p w14:paraId="44C53852" w14:textId="59088E0E" w:rsidR="00B1327B" w:rsidRPr="00B063EC" w:rsidRDefault="00B1327B" w:rsidP="0046650A">
      <w:pPr>
        <w:pStyle w:val="Heading5"/>
      </w:pPr>
      <w:bookmarkStart w:id="8" w:name="_Toc74834375"/>
      <w:r w:rsidRPr="00B063EC">
        <w:t>Limitation about multiple index</w:t>
      </w:r>
      <w:r w:rsidR="0046650A">
        <w:t>es</w:t>
      </w:r>
      <w:bookmarkEnd w:id="8"/>
    </w:p>
    <w:p w14:paraId="5D0E7136" w14:textId="383E9C42" w:rsidR="00B1327B" w:rsidRPr="00B063EC" w:rsidRDefault="00B1327B" w:rsidP="00B1327B">
      <w:pPr>
        <w:rPr>
          <w:rFonts w:ascii="Tahoma" w:hAnsi="Tahoma" w:cs="Tahoma"/>
          <w:sz w:val="22"/>
        </w:rPr>
      </w:pPr>
      <w:r w:rsidRPr="00B063EC">
        <w:rPr>
          <w:rFonts w:ascii="Tahoma" w:hAnsi="Tahoma" w:cs="Tahoma"/>
          <w:sz w:val="22"/>
        </w:rPr>
        <w:t xml:space="preserve">IMD is the combination of multiple domains, thus, it shows an overview of the local deprivation. However, on the other hand, it may also be difficult to eliminate the measurement error and aggregation irrationality of so many domains of data. And as an aggregated index, it suffers that “deficits in some sectors, which actually threaten the health of the whole system” </w:t>
      </w:r>
      <w:r w:rsidR="00B063EC" w:rsidRPr="00B063EC">
        <w:rPr>
          <w:rFonts w:ascii="Tahoma" w:hAnsi="Tahoma" w:cs="Tahoma"/>
          <w:sz w:val="22"/>
        </w:rPr>
        <w:fldChar w:fldCharType="begin" w:fldLock="1"/>
      </w:r>
      <w:r w:rsidR="00B063EC" w:rsidRPr="00B063EC">
        <w:rPr>
          <w:rFonts w:ascii="Tahoma" w:hAnsi="Tahoma" w:cs="Tahoma"/>
          <w:sz w:val="22"/>
        </w:rPr>
        <w:instrText>ADDIN CSL_CITATION {"citationItems":[{"id":"ITEM-1","itemData":{"author":[{"dropping-particle":"","family":"Bossel","given":"Hartmut","non-dropping-particle":"","parse-names":false,"suffix":""}],"id":"ITEM-1","issued":{"date-parts":[["1999"]]},"publisher":"International Institute for Sustainable Development Winnipeg","title":"Indicators for sustainable development: theory, method, applications","type":"book"},"uris":["http://www.mendeley.com/documents/?uuid=19f746e7-5c5c-4506-bbe4-713613f35941"]}],"mendeley":{"formattedCitation":"(Bossel, 1999)","plainTextFormattedCitation":"(Bossel, 1999)","previouslyFormattedCitation":"(Bossel, 1999)"},"properties":{"noteIndex":0},"schema":"https://github.com/citation-style-language/schema/raw/master/csl-citation.json"}</w:instrText>
      </w:r>
      <w:r w:rsidR="00B063EC" w:rsidRPr="00B063EC">
        <w:rPr>
          <w:rFonts w:ascii="Tahoma" w:hAnsi="Tahoma" w:cs="Tahoma"/>
          <w:sz w:val="22"/>
        </w:rPr>
        <w:fldChar w:fldCharType="separate"/>
      </w:r>
      <w:r w:rsidR="00B063EC" w:rsidRPr="00B063EC">
        <w:rPr>
          <w:rFonts w:ascii="Tahoma" w:hAnsi="Tahoma" w:cs="Tahoma"/>
          <w:noProof/>
          <w:sz w:val="22"/>
        </w:rPr>
        <w:t>(Bossel, 1999)</w:t>
      </w:r>
      <w:r w:rsidR="00B063EC" w:rsidRPr="00B063EC">
        <w:rPr>
          <w:rFonts w:ascii="Tahoma" w:hAnsi="Tahoma" w:cs="Tahoma"/>
          <w:sz w:val="22"/>
        </w:rPr>
        <w:fldChar w:fldCharType="end"/>
      </w:r>
      <w:r w:rsidRPr="00B063EC">
        <w:rPr>
          <w:rFonts w:ascii="Tahoma" w:hAnsi="Tahoma" w:cs="Tahoma"/>
          <w:sz w:val="22"/>
        </w:rPr>
        <w:t xml:space="preserve">. The relationship of the sub-index inside IMD may also cause the problem of estimate the deprivation. For example, poor health may affect employment opportunities and income, which further affect the Barriers to Housing and Services </w:t>
      </w:r>
      <w:r w:rsidR="00B063EC" w:rsidRPr="00B063EC">
        <w:rPr>
          <w:rFonts w:ascii="Tahoma" w:hAnsi="Tahoma" w:cs="Tahoma"/>
          <w:sz w:val="22"/>
        </w:rPr>
        <w:fldChar w:fldCharType="begin" w:fldLock="1"/>
      </w:r>
      <w:r w:rsidR="00B063EC" w:rsidRPr="00B063EC">
        <w:rPr>
          <w:rFonts w:ascii="Tahoma" w:hAnsi="Tahoma" w:cs="Tahoma"/>
          <w:sz w:val="22"/>
        </w:rPr>
        <w:instrText>ADDIN CSL_CITATION {"citationItems":[{"id":"ITEM-1","itemData":{"DOI":"10.1016/j.socscimed.2008.06.040","ISSN":"02779536","PMID":"18786752","abstract":"Recent studies have suggested that more deprived people tend to live in areas characterised by higher levels of environmental pollution. If generally true, these environmental inequities may combine to cause adverse effects on health and also exacerbate problems of confounding in epidemiological studies. Previous studies of environmental inequity have nevertheless indicated considerable complexity in the associations involved, which merit further investigation using more detailed data and more advanced analytical methods. This study investigates the ways in which environmental inequity in England varies in relation to: (a) different environmental pollutants (measured in different ways); (b) different aspects of socio-economic status; and (c) different geographical scales and contexts (urban vs. rural). Associations were analysed between the Index of Multiple Deprivation (IMD2004) and its domains and five sets of environmental pollutants (relating to road traffic, industry, electro-magnetic frequency radiation, disinfection by-products in drinking water and radon), measured in terms of proximity, emission intensity and environmental concentration. Associations were assessed using bivariate and multivariate correlation, and by comparing the highest and lowest quintiles of deprivation using Student's t-test and Hotelling's T2. Associations are generally weak (R2 &lt; 0.10), and vary depending on the specific measures used. Strongest associations occur with what can be regarded as contingent components of deprivation (e.g. crime, living environment, health) rather than causative factors such as income, employment or education. Associations also become stronger with increasing level of spatial aggregation. Overall, the results suggest that any triple jeopardy for health, and problems of confounding, associated with environmental inequities are likely to be limited. © 2008 Elsevier Ltd. All rights reserved.","author":[{"dropping-particle":"","family":"Briggs","given":"David","non-dropping-particle":"","parse-names":false,"suffix":""},{"dropping-particle":"","family":"Abellan","given":"Juan J.","non-dropping-particle":"","parse-names":false,"suffix":""},{"dropping-particle":"","family":"Fecht","given":"Daniela","non-dropping-particle":"","parse-names":false,"suffix":""}],"container-title":"Social Science and Medicine","id":"ITEM-1","issue":"10","issued":{"date-parts":[["2008","11","1"]]},"page":"1612-1629","publisher":"Pergamon","title":"Environmental inequity in England: Small area associations between socio-economic status and environmental pollution","type":"article-journal","volume":"67"},"uris":["http://www.mendeley.com/documents/?uuid=4f2c2124-be03-3503-86b6-81491d0043d7"]}],"mendeley":{"formattedCitation":"(Briggs, Abellan and Fecht, 2008)","plainTextFormattedCitation":"(Briggs, Abellan and Fecht, 2008)","previouslyFormattedCitation":"(Briggs, Abellan and Fecht, 2008)"},"properties":{"noteIndex":0},"schema":"https://github.com/citation-style-language/schema/raw/master/csl-citation.json"}</w:instrText>
      </w:r>
      <w:r w:rsidR="00B063EC" w:rsidRPr="00B063EC">
        <w:rPr>
          <w:rFonts w:ascii="Tahoma" w:hAnsi="Tahoma" w:cs="Tahoma"/>
          <w:sz w:val="22"/>
        </w:rPr>
        <w:fldChar w:fldCharType="separate"/>
      </w:r>
      <w:r w:rsidR="00B063EC" w:rsidRPr="00B063EC">
        <w:rPr>
          <w:rFonts w:ascii="Tahoma" w:hAnsi="Tahoma" w:cs="Tahoma"/>
          <w:noProof/>
          <w:sz w:val="22"/>
        </w:rPr>
        <w:t>(Briggs, Abellan and Fecht, 2008)</w:t>
      </w:r>
      <w:r w:rsidR="00B063EC" w:rsidRPr="00B063EC">
        <w:rPr>
          <w:rFonts w:ascii="Tahoma" w:hAnsi="Tahoma" w:cs="Tahoma"/>
          <w:sz w:val="22"/>
        </w:rPr>
        <w:fldChar w:fldCharType="end"/>
      </w:r>
      <w:r w:rsidRPr="00B063EC">
        <w:rPr>
          <w:rFonts w:ascii="Tahoma" w:hAnsi="Tahoma" w:cs="Tahoma"/>
          <w:sz w:val="22"/>
        </w:rPr>
        <w:t>.</w:t>
      </w:r>
    </w:p>
    <w:p w14:paraId="0E1A1324" w14:textId="77777777" w:rsidR="00B1327B" w:rsidRPr="0046650A" w:rsidRDefault="00B1327B" w:rsidP="0046650A">
      <w:pPr>
        <w:pStyle w:val="Heading5"/>
      </w:pPr>
      <w:bookmarkStart w:id="9" w:name="_Toc74834376"/>
      <w:r w:rsidRPr="0046650A">
        <w:t>Limitation about subjectivity</w:t>
      </w:r>
      <w:bookmarkEnd w:id="9"/>
    </w:p>
    <w:p w14:paraId="195CFC7C" w14:textId="149EE48C" w:rsidR="00B1327B" w:rsidRPr="00B063EC" w:rsidRDefault="00B1327B" w:rsidP="00B1327B">
      <w:pPr>
        <w:rPr>
          <w:rFonts w:ascii="Tahoma" w:hAnsi="Tahoma" w:cs="Tahoma"/>
          <w:sz w:val="22"/>
        </w:rPr>
      </w:pPr>
      <w:r w:rsidRPr="00B063EC">
        <w:rPr>
          <w:rFonts w:ascii="Tahoma" w:hAnsi="Tahoma" w:cs="Tahoma"/>
          <w:sz w:val="22"/>
        </w:rPr>
        <w:t>What’s more, due to lots of subjective intervene, IMD always raises concerns about paternalism. For example, the allocation of weights to different domains, the choice of indicators in each domain</w:t>
      </w:r>
      <w:r w:rsidR="0046650A">
        <w:rPr>
          <w:rFonts w:ascii="Tahoma" w:hAnsi="Tahoma" w:cs="Tahoma"/>
          <w:sz w:val="22"/>
        </w:rPr>
        <w:t>,</w:t>
      </w:r>
      <w:r w:rsidRPr="00B063EC">
        <w:rPr>
          <w:rFonts w:ascii="Tahoma" w:hAnsi="Tahoma" w:cs="Tahoma"/>
          <w:sz w:val="22"/>
        </w:rPr>
        <w:t xml:space="preserve"> and many other mechanisms are all determined by the expert’s judgement </w:t>
      </w:r>
      <w:r w:rsidR="00B063EC" w:rsidRPr="00B063EC">
        <w:rPr>
          <w:rFonts w:ascii="Tahoma" w:hAnsi="Tahoma" w:cs="Tahoma"/>
          <w:sz w:val="22"/>
        </w:rPr>
        <w:fldChar w:fldCharType="begin" w:fldLock="1"/>
      </w:r>
      <w:r w:rsidR="00B063EC" w:rsidRPr="00B063EC">
        <w:rPr>
          <w:rFonts w:ascii="Tahoma" w:hAnsi="Tahoma" w:cs="Tahoma"/>
          <w:sz w:val="22"/>
        </w:rPr>
        <w:instrText>ADDIN CSL_CITATION {"citationItems":[{"id":"ITEM-1","itemData":{"DOI":"10.1007/s11205-018-02054-z","ISBN":"0123456789","ISSN":"15730921","abstract":"The Index of Multiple Deprivation (IMD), used widely in England, is an important tool for social need and inequality identification. It summarises deprivation across seven dimensions (income, employment, health, education, housing and services, environment, and crime) to measure an area’s multidimensional deprivation. The IMD aggregates the dimensions that are differentially weighted using expert judgement. In this paper, we test how close these weights are to society’s preferences about the relative importance of each dimension to overall deprivation. There is not agreement in the literature on how to do this. This paper, therefore, develops and compares three empirical methods for estimating preference-based weights. We find the weights are similar across the methods, and between our empirical methods and the current IMD, but our findings suggest a change to two of the weights.","author":[{"dropping-particle":"","family":"Watson","given":"Verity","non-dropping-particle":"","parse-names":false,"suffix":""},{"dropping-particle":"","family":"Dibben","given":"Chris","non-dropping-particle":"","parse-names":false,"suffix":""},{"dropping-particle":"","family":"Cox","given":"Matt","non-dropping-particle":"","parse-names":false,"suffix":""},{"dropping-particle":"","family":"Atherton","given":"Iain","non-dropping-particle":"","parse-names":false,"suffix":""},{"dropping-particle":"","family":"Sutton","given":"Matt","non-dropping-particle":"","parse-names":false,"suffix":""},{"dropping-particle":"","family":"Ryan","given":"Mandy","non-dropping-particle":"","parse-names":false,"suffix":""}],"container-title":"Social Indicators Research","id":"ITEM-1","issue":"3","issued":{"date-parts":[["2019"]]},"page":"1055-1074","publisher":"Springer Netherlands","title":"Testing the Expert Based Weights Used in the UK’s Index of Multiple Deprivation (IMD) Against Three Preference-Based Methods","type":"article-journal","volume":"144"},"uris":["http://www.mendeley.com/documents/?uuid=3b95933c-be34-435c-a6d7-165593c790ea"]}],"mendeley":{"formattedCitation":"(Watson &lt;i&gt;et al.&lt;/i&gt;, 2019)","plainTextFormattedCitation":"(Watson et al., 2019)","previouslyFormattedCitation":"(Watson &lt;i&gt;et al.&lt;/i&gt;, 2019)"},"properties":{"noteIndex":0},"schema":"https://github.com/citation-style-language/schema/raw/master/csl-citation.json"}</w:instrText>
      </w:r>
      <w:r w:rsidR="00B063EC" w:rsidRPr="00B063EC">
        <w:rPr>
          <w:rFonts w:ascii="Tahoma" w:hAnsi="Tahoma" w:cs="Tahoma"/>
          <w:sz w:val="22"/>
        </w:rPr>
        <w:fldChar w:fldCharType="separate"/>
      </w:r>
      <w:r w:rsidR="00B063EC" w:rsidRPr="00B063EC">
        <w:rPr>
          <w:rFonts w:ascii="Tahoma" w:hAnsi="Tahoma" w:cs="Tahoma"/>
          <w:noProof/>
          <w:sz w:val="22"/>
        </w:rPr>
        <w:t>(Watson et al., 2019)</w:t>
      </w:r>
      <w:r w:rsidR="00B063EC" w:rsidRPr="00B063EC">
        <w:rPr>
          <w:rFonts w:ascii="Tahoma" w:hAnsi="Tahoma" w:cs="Tahoma"/>
          <w:sz w:val="22"/>
        </w:rPr>
        <w:fldChar w:fldCharType="end"/>
      </w:r>
      <w:r w:rsidRPr="00B063EC">
        <w:rPr>
          <w:rFonts w:ascii="Tahoma" w:hAnsi="Tahoma" w:cs="Tahoma"/>
          <w:sz w:val="22"/>
        </w:rPr>
        <w:t xml:space="preserve">; the exponential transformation on the domains is done without explanation and implication </w:t>
      </w:r>
      <w:r w:rsidR="00B063EC" w:rsidRPr="00B063EC">
        <w:rPr>
          <w:rFonts w:ascii="Tahoma" w:hAnsi="Tahoma" w:cs="Tahoma"/>
          <w:sz w:val="22"/>
        </w:rPr>
        <w:fldChar w:fldCharType="begin" w:fldLock="1"/>
      </w:r>
      <w:r w:rsidR="00B063EC" w:rsidRPr="00B063EC">
        <w:rPr>
          <w:rFonts w:ascii="Tahoma" w:hAnsi="Tahoma" w:cs="Tahoma"/>
          <w:sz w:val="22"/>
        </w:rPr>
        <w:instrText>ADDIN CSL_CITATION {"citationItems":[{"id":"ITEM-1","itemData":{"DOI":"10.1068/c0240","ISSN":"0263774X","abstract":"There is now a sustained interest in measuring geographical variation in social and economic circumstances in order to guide urban policy resource allocation decisions. The most recent attempt to measure local area deprivation in England has come through the government's Index of Multiple Deprivation (IMD). The authors aim to consider the degree to which the IMD provides a reliable mechanism for doing so and to suggest the ways in which its successors might best be refined. They argue that although the IMD, in many respects, represents a commendable advance in terms of the development of techniques to quantify deprivation, there remain significant limitations that future approaches could profitably address.","author":[{"dropping-particle":"","family":"Deas","given":"Iain","non-dropping-particle":"","parse-names":false,"suffix":""},{"dropping-particle":"","family":"Robson","given":"Brian","non-dropping-particle":"","parse-names":false,"suffix":""},{"dropping-particle":"","family":"Wong","given":"Cecilia","non-dropping-particle":"","parse-names":false,"suffix":""},{"dropping-particle":"","family":"Bradford","given":"Michael","non-dropping-particle":"","parse-names":false,"suffix":""}],"container-title":"Environment and Planning C: Government and Policy","id":"ITEM-1","issue":"6","issued":{"date-parts":[["2003"]]},"page":"883-903","title":"Measuring neighbourhood deprivation: A critique of the Index of Multiple Deprivation","type":"article-journal","volume":"21"},"uris":["http://www.mendeley.com/documents/?uuid=e53eb165-eb84-40ad-84ee-903b56677338"]}],"mendeley":{"formattedCitation":"(Deas &lt;i&gt;et al.&lt;/i&gt;, 2003)","plainTextFormattedCitation":"(Deas et al., 2003)","previouslyFormattedCitation":"(Deas &lt;i&gt;et al.&lt;/i&gt;, 2003)"},"properties":{"noteIndex":0},"schema":"https://github.com/citation-style-language/schema/raw/master/csl-citation.json"}</w:instrText>
      </w:r>
      <w:r w:rsidR="00B063EC" w:rsidRPr="00B063EC">
        <w:rPr>
          <w:rFonts w:ascii="Tahoma" w:hAnsi="Tahoma" w:cs="Tahoma"/>
          <w:sz w:val="22"/>
        </w:rPr>
        <w:fldChar w:fldCharType="separate"/>
      </w:r>
      <w:r w:rsidR="00B063EC" w:rsidRPr="00B063EC">
        <w:rPr>
          <w:rFonts w:ascii="Tahoma" w:hAnsi="Tahoma" w:cs="Tahoma"/>
          <w:noProof/>
          <w:sz w:val="22"/>
        </w:rPr>
        <w:t>(Deas et al., 2003)</w:t>
      </w:r>
      <w:r w:rsidR="00B063EC" w:rsidRPr="00B063EC">
        <w:rPr>
          <w:rFonts w:ascii="Tahoma" w:hAnsi="Tahoma" w:cs="Tahoma"/>
          <w:sz w:val="22"/>
        </w:rPr>
        <w:fldChar w:fldCharType="end"/>
      </w:r>
      <w:r w:rsidRPr="00B063EC">
        <w:rPr>
          <w:rFonts w:ascii="Tahoma" w:hAnsi="Tahoma" w:cs="Tahoma"/>
          <w:sz w:val="22"/>
        </w:rPr>
        <w:t>; the process to construct the multiple deprivation</w:t>
      </w:r>
      <w:r w:rsidR="0046650A">
        <w:rPr>
          <w:rFonts w:ascii="Tahoma" w:hAnsi="Tahoma" w:cs="Tahoma"/>
          <w:sz w:val="22"/>
        </w:rPr>
        <w:t>s</w:t>
      </w:r>
      <w:r w:rsidRPr="00B063EC">
        <w:rPr>
          <w:rFonts w:ascii="Tahoma" w:hAnsi="Tahoma" w:cs="Tahoma"/>
          <w:sz w:val="22"/>
        </w:rPr>
        <w:t xml:space="preserve"> lacks the general theory support </w:t>
      </w:r>
      <w:r w:rsidR="00B063EC" w:rsidRPr="00B063EC">
        <w:rPr>
          <w:rFonts w:ascii="Tahoma" w:hAnsi="Tahoma" w:cs="Tahoma"/>
          <w:sz w:val="22"/>
        </w:rPr>
        <w:fldChar w:fldCharType="begin" w:fldLock="1"/>
      </w:r>
      <w:r w:rsidR="00B063EC">
        <w:rPr>
          <w:rFonts w:ascii="Tahoma" w:hAnsi="Tahoma" w:cs="Tahoma"/>
          <w:sz w:val="22"/>
        </w:rPr>
        <w:instrText>ADDIN CSL_CITATION {"citationItems":[{"id":"ITEM-1","itemData":{"DOI":"10.1177/0269094219827893","ISSN":"0269-0942","abstract":"Indices of multiple deprivation have become increasingly sophisticated and high profile as a means of identifying and targeting deprived areas and populations. However, these have been challenged on a number of grounds, both conceptual and practical, with particular concerns about their applicability to rural areas. At the same time, there is little research on how such measures are used in practice or how they influence policies or the allocation of resources. This paper seeks to quantify the effectiveness of this type of measure in terms of inclusion or exclusion of deprived populations implied by targeting areas based on the results of the Scottish Index of Multiple Deprivation. The results show that the proportion of deprived individuals within these apparently most deprived areas varies widely across different regions. However, this was not strongly related to rurality, suggesting that claims of an inherent bias against rural regions resulting from the use of these measures should be treated with caution. Nevertheless, this analysis demonstrates potential drawbacks to the uncritical reliance on indices of multiple deprivation as a basis for policy and highlights the need for the aims and rationales of such approaches to be more clearly articulated.","author":[{"dropping-particle":"","family":"Clelland","given":"David","non-dropping-particle":"","parse-names":false,"suffix":""},{"dropping-particle":"","family":"Hill","given":"Carol","non-dropping-particle":"","parse-names":false,"suffix":""}],"container-title":"Local Economy: The Journal of the Local Economy Policy Unit","id":"ITEM-1","issue":"1","issued":{"date-parts":[["2019","2","13"]]},"page":"33-50","title":"Deprivation, policy and rurality: The limitations and applications of area-based deprivation indices in Scotland","type":"article-journal","volume":"34"},"uris":["http://www.mendeley.com/documents/?uuid=6302763d-82cc-4b84-812a-d9ef7d2fe1e6"]}],"mendeley":{"formattedCitation":"(Clelland and Hill, 2019)","plainTextFormattedCitation":"(Clelland and Hill, 2019)","previouslyFormattedCitation":"(Clelland and Hill, 2019)"},"properties":{"noteIndex":0},"schema":"https://github.com/citation-style-language/schema/raw/master/csl-citation.json"}</w:instrText>
      </w:r>
      <w:r w:rsidR="00B063EC" w:rsidRPr="00B063EC">
        <w:rPr>
          <w:rFonts w:ascii="Tahoma" w:hAnsi="Tahoma" w:cs="Tahoma"/>
          <w:sz w:val="22"/>
        </w:rPr>
        <w:fldChar w:fldCharType="separate"/>
      </w:r>
      <w:r w:rsidR="00B063EC" w:rsidRPr="00B063EC">
        <w:rPr>
          <w:rFonts w:ascii="Tahoma" w:hAnsi="Tahoma" w:cs="Tahoma"/>
          <w:noProof/>
          <w:sz w:val="22"/>
        </w:rPr>
        <w:t>(Clelland and Hill, 2019)</w:t>
      </w:r>
      <w:r w:rsidR="00B063EC" w:rsidRPr="00B063EC">
        <w:rPr>
          <w:rFonts w:ascii="Tahoma" w:hAnsi="Tahoma" w:cs="Tahoma"/>
          <w:sz w:val="22"/>
        </w:rPr>
        <w:fldChar w:fldCharType="end"/>
      </w:r>
      <w:r w:rsidRPr="00B063EC">
        <w:rPr>
          <w:rFonts w:ascii="Tahoma" w:hAnsi="Tahoma" w:cs="Tahoma"/>
          <w:sz w:val="22"/>
        </w:rPr>
        <w:t xml:space="preserve">. Therefore, the validity of the results and the utility in the policy decisions may face </w:t>
      </w:r>
      <w:r w:rsidR="0046650A">
        <w:rPr>
          <w:rFonts w:ascii="Tahoma" w:hAnsi="Tahoma" w:cs="Tahoma"/>
          <w:sz w:val="22"/>
        </w:rPr>
        <w:t xml:space="preserve">the </w:t>
      </w:r>
      <w:r w:rsidRPr="00B063EC">
        <w:rPr>
          <w:rFonts w:ascii="Tahoma" w:hAnsi="Tahoma" w:cs="Tahoma"/>
          <w:sz w:val="22"/>
        </w:rPr>
        <w:t>challenge.</w:t>
      </w:r>
    </w:p>
    <w:p w14:paraId="1F4EE190" w14:textId="77777777" w:rsidR="00B1327B" w:rsidRPr="0046650A" w:rsidRDefault="00B1327B" w:rsidP="0046650A">
      <w:pPr>
        <w:pStyle w:val="Heading5"/>
      </w:pPr>
      <w:bookmarkStart w:id="10" w:name="_Toc74834377"/>
      <w:r w:rsidRPr="0046650A">
        <w:t>Limitation about data</w:t>
      </w:r>
      <w:bookmarkEnd w:id="10"/>
    </w:p>
    <w:p w14:paraId="303013DA" w14:textId="549ED202" w:rsidR="00B1327B" w:rsidRDefault="00B1327B" w:rsidP="00B1327B">
      <w:pPr>
        <w:rPr>
          <w:rFonts w:ascii="Tahoma" w:hAnsi="Tahoma" w:cs="Tahoma"/>
          <w:sz w:val="22"/>
        </w:rPr>
      </w:pPr>
      <w:r w:rsidRPr="00B063EC">
        <w:rPr>
          <w:rFonts w:ascii="Tahoma" w:hAnsi="Tahoma" w:cs="Tahoma"/>
          <w:sz w:val="22"/>
        </w:rPr>
        <w:t xml:space="preserve">Some of the individual indicators used in the computation of the local IMD were collected at a district or national scale. Without using the exact ward data, the estimated value may distort the accuracy of the local IMD </w:t>
      </w:r>
      <w:r w:rsidR="00B063EC">
        <w:rPr>
          <w:rFonts w:ascii="Tahoma" w:hAnsi="Tahoma" w:cs="Tahoma"/>
          <w:sz w:val="22"/>
        </w:rPr>
        <w:fldChar w:fldCharType="begin" w:fldLock="1"/>
      </w:r>
      <w:r w:rsidR="00440F9C">
        <w:rPr>
          <w:rFonts w:ascii="Tahoma" w:hAnsi="Tahoma" w:cs="Tahoma"/>
          <w:sz w:val="22"/>
        </w:rPr>
        <w:instrText>ADDIN CSL_CITATION {"citationItems":[{"id":"ITEM-1","itemData":{"DOI":"10.1068/c0240","ISSN":"0263774X","abstract":"There is now a sustained interest in measuring geographical variation in social and economic circumstances in order to guide urban policy resource allocation decisions. The most recent attempt to measure local area deprivation in England has come through the government's Index of Multiple Deprivation (IMD). The authors aim to consider the degree to which the IMD provides a reliable mechanism for doing so and to suggest the ways in which its successors might best be refined. They argue that although the IMD, in many respects, represents a commendable advance in terms of the development of techniques to quantify deprivation, there remain significant limitations that future approaches could profitably address.","author":[{"dropping-particle":"","family":"Deas","given":"Iain","non-dropping-particle":"","parse-names":false,"suffix":""},{"dropping-particle":"","family":"Robson","given":"Brian","non-dropping-particle":"","parse-names":false,"suffix":""},{"dropping-particle":"","family":"Wong","given":"Cecilia","non-dropping-particle":"","parse-names":false,"suffix":""},{"dropping-particle":"","family":"Bradford","given":"Michael","non-dropping-particle":"","parse-names":false,"suffix":""}],"container-title":"Environment and Planning C: Government and Policy","id":"ITEM-1","issue":"6","issued":{"date-parts":[["2003"]]},"page":"883-903","title":"Measuring neighbourhood deprivation: A critique of the Index of Multiple Deprivation","type":"article-journal","volume":"21"},"uris":["http://www.mendeley.com/documents/?uuid=e53eb165-eb84-40ad-84ee-903b56677338"]}],"mendeley":{"formattedCitation":"(Deas &lt;i&gt;et al.&lt;/i&gt;, 2003)","plainTextFormattedCitation":"(Deas et al., 2003)","previouslyFormattedCitation":"(Deas &lt;i&gt;et al.&lt;/i&gt;, 2003)"},"properties":{"noteIndex":0},"schema":"https://github.com/citation-style-language/schema/raw/master/csl-citation.json"}</w:instrText>
      </w:r>
      <w:r w:rsidR="00B063EC">
        <w:rPr>
          <w:rFonts w:ascii="Tahoma" w:hAnsi="Tahoma" w:cs="Tahoma"/>
          <w:sz w:val="22"/>
        </w:rPr>
        <w:fldChar w:fldCharType="separate"/>
      </w:r>
      <w:r w:rsidR="00B063EC" w:rsidRPr="00B063EC">
        <w:rPr>
          <w:rFonts w:ascii="Tahoma" w:hAnsi="Tahoma" w:cs="Tahoma"/>
          <w:noProof/>
          <w:sz w:val="22"/>
        </w:rPr>
        <w:t xml:space="preserve">(Deas </w:t>
      </w:r>
      <w:r w:rsidR="00B063EC" w:rsidRPr="00B063EC">
        <w:rPr>
          <w:rFonts w:ascii="Tahoma" w:hAnsi="Tahoma" w:cs="Tahoma"/>
          <w:i/>
          <w:noProof/>
          <w:sz w:val="22"/>
        </w:rPr>
        <w:t>et al.</w:t>
      </w:r>
      <w:r w:rsidR="00B063EC" w:rsidRPr="00B063EC">
        <w:rPr>
          <w:rFonts w:ascii="Tahoma" w:hAnsi="Tahoma" w:cs="Tahoma"/>
          <w:noProof/>
          <w:sz w:val="22"/>
        </w:rPr>
        <w:t>, 2003)</w:t>
      </w:r>
      <w:r w:rsidR="00B063EC">
        <w:rPr>
          <w:rFonts w:ascii="Tahoma" w:hAnsi="Tahoma" w:cs="Tahoma"/>
          <w:sz w:val="22"/>
        </w:rPr>
        <w:fldChar w:fldCharType="end"/>
      </w:r>
      <w:r w:rsidRPr="00B063EC">
        <w:rPr>
          <w:rFonts w:ascii="Tahoma" w:hAnsi="Tahoma" w:cs="Tahoma"/>
          <w:sz w:val="22"/>
        </w:rPr>
        <w:t>. Some indicators are double</w:t>
      </w:r>
      <w:r w:rsidR="0046650A">
        <w:rPr>
          <w:rFonts w:ascii="Tahoma" w:hAnsi="Tahoma" w:cs="Tahoma"/>
          <w:sz w:val="22"/>
        </w:rPr>
        <w:t>-</w:t>
      </w:r>
      <w:r w:rsidRPr="00B063EC">
        <w:rPr>
          <w:rFonts w:ascii="Tahoma" w:hAnsi="Tahoma" w:cs="Tahoma"/>
          <w:sz w:val="22"/>
        </w:rPr>
        <w:t xml:space="preserve">counted across more than one domain. Such as Severe Disablement Allowance contributes to not only the Employment Deprivation Domain but also the Health Deprivation and Disability Domain. Though some expert argued that it is legitimate to count the indicators as two deprivations </w:t>
      </w:r>
      <w:r w:rsidR="00440F9C">
        <w:rPr>
          <w:rFonts w:ascii="Tahoma" w:hAnsi="Tahoma" w:cs="Tahoma"/>
          <w:sz w:val="22"/>
        </w:rPr>
        <w:fldChar w:fldCharType="begin" w:fldLock="1"/>
      </w:r>
      <w:r w:rsidR="00440F9C">
        <w:rPr>
          <w:rFonts w:ascii="Tahoma" w:hAnsi="Tahoma" w:cs="Tahoma"/>
          <w:sz w:val="22"/>
        </w:rPr>
        <w:instrText>ADDIN CSL_CITATION {"citationItems":[{"id":"ITEM-1","itemData":{"author":[{"dropping-particle":"","family":"University of Oxford","given":"","non-dropping-particle":"","parse-names":false,"suffix":""}],"id":"ITEM-1","issued":{"date-parts":[["2000"]]},"number-of-pages":"11","title":"Response to the Formal Consultations on the Indices of Deprivation 2000","type":"report"},"uris":["http://www.mendeley.com/documents/?uuid=c0afc0ea-ad69-4fd0-9921-da7d57548e29"]}],"mendeley":{"formattedCitation":"(University of Oxford, 2000)","plainTextFormattedCitation":"(University of Oxford, 2000)","previouslyFormattedCitation":"(University of Oxford, 2000)"},"properties":{"noteIndex":0},"schema":"https://github.com/citation-style-language/schema/raw/master/csl-citation.json"}</w:instrText>
      </w:r>
      <w:r w:rsidR="00440F9C">
        <w:rPr>
          <w:rFonts w:ascii="Tahoma" w:hAnsi="Tahoma" w:cs="Tahoma"/>
          <w:sz w:val="22"/>
        </w:rPr>
        <w:fldChar w:fldCharType="separate"/>
      </w:r>
      <w:r w:rsidR="00440F9C" w:rsidRPr="00440F9C">
        <w:rPr>
          <w:rFonts w:ascii="Tahoma" w:hAnsi="Tahoma" w:cs="Tahoma"/>
          <w:noProof/>
          <w:sz w:val="22"/>
        </w:rPr>
        <w:t>(University of Oxford, 2000)</w:t>
      </w:r>
      <w:r w:rsidR="00440F9C">
        <w:rPr>
          <w:rFonts w:ascii="Tahoma" w:hAnsi="Tahoma" w:cs="Tahoma"/>
          <w:sz w:val="22"/>
        </w:rPr>
        <w:fldChar w:fldCharType="end"/>
      </w:r>
      <w:r w:rsidRPr="00B063EC">
        <w:rPr>
          <w:rFonts w:ascii="Tahoma" w:hAnsi="Tahoma" w:cs="Tahoma"/>
          <w:sz w:val="22"/>
        </w:rPr>
        <w:t>, it still raise</w:t>
      </w:r>
      <w:r w:rsidR="0046650A">
        <w:rPr>
          <w:rFonts w:ascii="Tahoma" w:hAnsi="Tahoma" w:cs="Tahoma"/>
          <w:sz w:val="22"/>
        </w:rPr>
        <w:t>s</w:t>
      </w:r>
      <w:r w:rsidRPr="00B063EC">
        <w:rPr>
          <w:rFonts w:ascii="Tahoma" w:hAnsi="Tahoma" w:cs="Tahoma"/>
          <w:sz w:val="22"/>
        </w:rPr>
        <w:t xml:space="preserve"> concerns about the veracity especially when we do the overall factor analysis of all the indicators of IMD </w:t>
      </w:r>
      <w:r w:rsidR="00440F9C">
        <w:rPr>
          <w:rFonts w:ascii="Tahoma" w:hAnsi="Tahoma" w:cs="Tahoma"/>
          <w:sz w:val="22"/>
        </w:rPr>
        <w:fldChar w:fldCharType="begin" w:fldLock="1"/>
      </w:r>
      <w:r w:rsidR="00440F9C">
        <w:rPr>
          <w:rFonts w:ascii="Tahoma" w:hAnsi="Tahoma" w:cs="Tahoma"/>
          <w:sz w:val="22"/>
        </w:rPr>
        <w:instrText>ADDIN CSL_CITATION {"citationItems":[{"id":"ITEM-1","itemData":{"DOI":"10.1068/c0240","ISSN":"0263774X","abstract":"There is now a sustained interest in measuring geographical variation in social and economic circumstances in order to guide urban policy resource allocation decisions. The most recent attempt to measure local area deprivation in England has come through the government's Index of Multiple Deprivation (IMD). The authors aim to consider the degree to which the IMD provides a reliable mechanism for doing so and to suggest the ways in which its successors might best be refined. They argue that although the IMD, in many respects, represents a commendable advance in terms of the development of techniques to quantify deprivation, there remain significant limitations that future approaches could profitably address.","author":[{"dropping-particle":"","family":"Deas","given":"Iain","non-dropping-particle":"","parse-names":false,"suffix":""},{"dropping-particle":"","family":"Robson","given":"Brian","non-dropping-particle":"","parse-names":false,"suffix":""},{"dropping-particle":"","family":"Wong","given":"Cecilia","non-dropping-particle":"","parse-names":false,"suffix":""},{"dropping-particle":"","family":"Bradford","given":"Michael","non-dropping-particle":"","parse-names":false,"suffix":""}],"container-title":"Environment and Planning C: Government and Policy","id":"ITEM-1","issue":"6","issued":{"date-parts":[["2003"]]},"page":"883-903","title":"Measuring neighbourhood deprivation: A critique of the Index of Multiple Deprivation","type":"article-journal","volume":"21"},"uris":["http://www.mendeley.com/documents/?uuid=e53eb165-eb84-40ad-84ee-903b56677338"]}],"mendeley":{"formattedCitation":"(Deas &lt;i&gt;et al.&lt;/i&gt;, 2003)","plainTextFormattedCitation":"(Deas et al., 2003)","previouslyFormattedCitation":"(Deas &lt;i&gt;et al.&lt;/i&gt;, 2003)"},"properties":{"noteIndex":0},"schema":"https://github.com/citation-style-language/schema/raw/master/csl-citation.json"}</w:instrText>
      </w:r>
      <w:r w:rsidR="00440F9C">
        <w:rPr>
          <w:rFonts w:ascii="Tahoma" w:hAnsi="Tahoma" w:cs="Tahoma"/>
          <w:sz w:val="22"/>
        </w:rPr>
        <w:fldChar w:fldCharType="separate"/>
      </w:r>
      <w:r w:rsidR="00440F9C" w:rsidRPr="00440F9C">
        <w:rPr>
          <w:rFonts w:ascii="Tahoma" w:hAnsi="Tahoma" w:cs="Tahoma"/>
          <w:noProof/>
          <w:sz w:val="22"/>
        </w:rPr>
        <w:t>(Deas et al., 2003)</w:t>
      </w:r>
      <w:r w:rsidR="00440F9C">
        <w:rPr>
          <w:rFonts w:ascii="Tahoma" w:hAnsi="Tahoma" w:cs="Tahoma"/>
          <w:sz w:val="22"/>
        </w:rPr>
        <w:fldChar w:fldCharType="end"/>
      </w:r>
      <w:r w:rsidRPr="00B063EC">
        <w:rPr>
          <w:rFonts w:ascii="Tahoma" w:hAnsi="Tahoma" w:cs="Tahoma"/>
          <w:sz w:val="22"/>
        </w:rPr>
        <w:t xml:space="preserve">. </w:t>
      </w:r>
    </w:p>
    <w:p w14:paraId="6EEADECD" w14:textId="77777777" w:rsidR="004318F6" w:rsidRPr="00B063EC" w:rsidRDefault="004318F6" w:rsidP="00B1327B">
      <w:pPr>
        <w:rPr>
          <w:rFonts w:ascii="Tahoma" w:hAnsi="Tahoma" w:cs="Tahoma"/>
          <w:sz w:val="22"/>
        </w:rPr>
      </w:pPr>
    </w:p>
    <w:p w14:paraId="49C41F03" w14:textId="234ED6AB" w:rsidR="00B1327B" w:rsidRPr="0046650A" w:rsidRDefault="004318F6" w:rsidP="0046650A">
      <w:pPr>
        <w:pStyle w:val="Heading3"/>
        <w:rPr>
          <w:rFonts w:ascii="Tahoma" w:hAnsi="Tahoma" w:cs="Tahoma"/>
        </w:rPr>
      </w:pPr>
      <w:bookmarkStart w:id="11" w:name="_Toc74832239"/>
      <w:bookmarkStart w:id="12" w:name="_Toc74834378"/>
      <w:r w:rsidRPr="0046650A">
        <w:rPr>
          <w:rFonts w:ascii="Tahoma" w:hAnsi="Tahoma" w:cs="Tahoma"/>
        </w:rPr>
        <w:t>Shapley Value</w:t>
      </w:r>
      <w:bookmarkEnd w:id="11"/>
      <w:bookmarkEnd w:id="12"/>
    </w:p>
    <w:p w14:paraId="351172DD" w14:textId="0687FC42" w:rsidR="004318F6" w:rsidRPr="00440F9C" w:rsidRDefault="004318F6" w:rsidP="004318F6">
      <w:pPr>
        <w:rPr>
          <w:rFonts w:ascii="Tahoma" w:hAnsi="Tahoma" w:cs="Tahoma"/>
          <w:sz w:val="22"/>
        </w:rPr>
      </w:pPr>
      <w:r w:rsidRPr="00440F9C">
        <w:rPr>
          <w:rFonts w:ascii="Tahoma" w:hAnsi="Tahoma" w:cs="Tahoma"/>
          <w:sz w:val="22"/>
        </w:rPr>
        <w:t>Shapley Value aims to figure out the reasonabl</w:t>
      </w:r>
      <w:r w:rsidR="0046650A">
        <w:rPr>
          <w:rFonts w:ascii="Tahoma" w:hAnsi="Tahoma" w:cs="Tahoma"/>
          <w:sz w:val="22"/>
        </w:rPr>
        <w:t>y</w:t>
      </w:r>
      <w:r w:rsidRPr="00440F9C">
        <w:rPr>
          <w:rFonts w:ascii="Tahoma" w:hAnsi="Tahoma" w:cs="Tahoma"/>
          <w:sz w:val="22"/>
        </w:rPr>
        <w:t xml:space="preserve"> expected payoff for each player in a cooperative game. One of the most famous problems solved by Shapley Value is the cost-sharing problem</w:t>
      </w:r>
      <w:r>
        <w:rPr>
          <w:rFonts w:ascii="Tahoma" w:hAnsi="Tahoma" w:cs="Tahoma"/>
          <w:sz w:val="22"/>
        </w:rPr>
        <w:fldChar w:fldCharType="begin" w:fldLock="1"/>
      </w:r>
      <w:r w:rsidR="0037015B">
        <w:rPr>
          <w:rFonts w:ascii="Tahoma" w:hAnsi="Tahoma" w:cs="Tahoma"/>
          <w:sz w:val="22"/>
        </w:rPr>
        <w:instrText>ADDIN CSL_CITATION {"citationItems":[{"id":"ITEM-1","itemData":{"author":[{"dropping-particle":"","family":"Gul","given":"Faruk","non-dropping-particle":"","parse-names":false,"suffix":""}],"container-title":"Econometrica:","id":"ITEM-1","issued":{"date-parts":[["1989"]]},"page":"81-95","publisher":"JSTOR","title":"Bargaining foundations of Shapley value","type":"article-journal"},"uris":["http://www.mendeley.com/documents/?uuid=f99a05dd-9585-47af-a840-7d415f8389e1"]},{"id":"ITEM-2","itemData":{"author":[{"dropping-particle":"","family":"Pérez-Castrillo","given":"David","non-dropping-particle":"","parse-names":false,"suffix":""},{"dropping-particle":"","family":"Wettstein","given":"David","non-dropping-particle":"","parse-names":false,"suffix":""}],"container-title":"Journal of economic theory","id":"ITEM-2","issue":"2","issued":{"date-parts":[["2001"]]},"page":"274-294","publisher":"Elsevier","title":"Bidding for the surplus: a non-cooperative approach to the Shapley value","type":"article-journal","volume":"100"},"uris":["http://www.mendeley.com/documents/?uuid=fddd6fba-9a52-4b54-9fb6-b7a5b080b6ae"]},{"id":"ITEM-3","itemData":{"DOI":"10.1111/jpet.12190","ISSN":"10973923","author":[{"dropping-particle":"","family":"CHUN","given":"YOUNGSUB","non-dropping-particle":"","parse-names":false,"suffix":""},{"dropping-particle":"","family":"HU","given":"CHENG-CHENG","non-dropping-particle":"","parse-names":false,"suffix":""},{"dropping-particle":"","family":"YEH","given":"CHUN-HSIEN","non-dropping-particle":"","parse-names":false,"suffix":""}],"container-title":"Journal of Public Economic Theory","id":"ITEM-3","issue":"1","issued":{"date-parts":[["2017","2"]]},"page":"219-233","title":"A Strategic Implementation of the Shapley Value for the Nested Cost-Sharing Problem","type":"article-journal","volume":"19"},"uris":["http://www.mendeley.com/documents/?uuid=fe47320f-5867-4073-b9d9-fb9766bff5b7"]}],"mendeley":{"formattedCitation":"(Gul, 1989; Pérez-Castrillo and Wettstein, 2001; CHUN, HU and YEH, 2017)","plainTextFormattedCitation":"(Gul, 1989; Pérez-Castrillo and Wettstein, 2001; CHUN, HU and YEH, 2017)","previouslyFormattedCitation":"(Gul, 1989; Pérez-Castrillo and Wettstein, 2001; CHUN, HU and YEH, 2017)"},"properties":{"noteIndex":0},"schema":"https://github.com/citation-style-language/schema/raw/master/csl-citation.json"}</w:instrText>
      </w:r>
      <w:r>
        <w:rPr>
          <w:rFonts w:ascii="Tahoma" w:hAnsi="Tahoma" w:cs="Tahoma"/>
          <w:sz w:val="22"/>
        </w:rPr>
        <w:fldChar w:fldCharType="separate"/>
      </w:r>
      <w:r w:rsidR="0046650A" w:rsidRPr="0046650A">
        <w:rPr>
          <w:rFonts w:ascii="Tahoma" w:hAnsi="Tahoma" w:cs="Tahoma"/>
          <w:noProof/>
          <w:sz w:val="22"/>
        </w:rPr>
        <w:t>(Gul, 1989; Pérez-Castrillo and Wettstein, 2001; CHUN, HU and YEH, 2017)</w:t>
      </w:r>
      <w:r>
        <w:rPr>
          <w:rFonts w:ascii="Tahoma" w:hAnsi="Tahoma" w:cs="Tahoma"/>
          <w:sz w:val="22"/>
        </w:rPr>
        <w:fldChar w:fldCharType="end"/>
      </w:r>
      <w:r w:rsidRPr="00440F9C">
        <w:rPr>
          <w:rFonts w:ascii="Tahoma" w:hAnsi="Tahoma" w:cs="Tahoma"/>
          <w:sz w:val="22"/>
        </w:rPr>
        <w:t xml:space="preserve">. For example, </w:t>
      </w:r>
      <w:r w:rsidR="002F77E7">
        <w:rPr>
          <w:rFonts w:ascii="Tahoma" w:hAnsi="Tahoma" w:cs="Tahoma"/>
          <w:sz w:val="22"/>
        </w:rPr>
        <w:fldChar w:fldCharType="begin" w:fldLock="1"/>
      </w:r>
      <w:r w:rsidR="002F77E7">
        <w:rPr>
          <w:rFonts w:ascii="Tahoma" w:hAnsi="Tahoma" w:cs="Tahoma"/>
          <w:sz w:val="22"/>
        </w:rPr>
        <w:instrText>ADDIN CSL_CITATION {"citationItems":[{"id":"ITEM-1","itemData":{"DOI":"10.5220/0005459501520158","ISBN":"9789897581090","abstract":"This paper presents an algorithm for managing the demand and supply in a shared transportation system. In particular we present a method, independent from the Geographic Information System (GIS), which processes drivers and passengers requests and ranks them in order to encourage matching and to propose the solution profitable for all. The basic idea is to give priority to the requests of passengers with more common route and avoid those with greater excess path. In the end, we propose a solution for the distribution of costs among the participants of shared travel based on the application of the Shapley value.","author":[{"dropping-particle":"","family":"Siano","given":"Gianmichele","non-dropping-particle":"","parse-names":false,"suffix":""},{"dropping-particle":"","family":"Gallo","given":"Mariano","non-dropping-particle":"","parse-names":false,"suffix":""},{"dropping-particle":"","family":"Glielmo","given":"Luigi","non-dropping-particle":"","parse-names":false,"suffix":""}],"container-title":"VEHITS 2015 - Proceedings of the 1st International Conference on Vehicle Technology and Intelligent Transport Systems","id":"ITEM-1","issued":{"date-parts":[["2015"]]},"page":"152-158","title":"A method for managing transportation requests and subdivision costs in shared mobility systems","type":"article-journal"},"uris":["http://www.mendeley.com/documents/?uuid=c9467dfc-10f2-4d40-a6b5-12e6e27c521f"]}],"mendeley":{"formattedCitation":"(Siano, Gallo and Glielmo, 2015)","manualFormatting":"Siano, Gallo and Glielmo (2015)","plainTextFormattedCitation":"(Siano, Gallo and Glielmo, 2015)","previouslyFormattedCitation":"(Siano, Gallo and Glielmo, 2015)"},"properties":{"noteIndex":0},"schema":"https://github.com/citation-style-language/schema/raw/master/csl-citation.json"}</w:instrText>
      </w:r>
      <w:r w:rsidR="002F77E7">
        <w:rPr>
          <w:rFonts w:ascii="Tahoma" w:hAnsi="Tahoma" w:cs="Tahoma"/>
          <w:sz w:val="22"/>
        </w:rPr>
        <w:fldChar w:fldCharType="separate"/>
      </w:r>
      <w:r w:rsidR="002F77E7" w:rsidRPr="002F77E7">
        <w:rPr>
          <w:rFonts w:ascii="Tahoma" w:hAnsi="Tahoma" w:cs="Tahoma"/>
          <w:noProof/>
          <w:sz w:val="22"/>
        </w:rPr>
        <w:t>Siano, Gallo and Glielmo (2015)</w:t>
      </w:r>
      <w:r w:rsidR="002F77E7">
        <w:rPr>
          <w:rFonts w:ascii="Tahoma" w:hAnsi="Tahoma" w:cs="Tahoma"/>
          <w:sz w:val="22"/>
        </w:rPr>
        <w:fldChar w:fldCharType="end"/>
      </w:r>
      <w:r w:rsidRPr="00440F9C">
        <w:rPr>
          <w:rFonts w:ascii="Tahoma" w:hAnsi="Tahoma" w:cs="Tahoma"/>
          <w:sz w:val="22"/>
        </w:rPr>
        <w:t xml:space="preserve"> calculate the distribution of costs of the shared travel for each person based on the Shapley value after he presented a demand and supply managing algorithm for </w:t>
      </w:r>
      <w:r w:rsidR="0046650A">
        <w:rPr>
          <w:rFonts w:ascii="Tahoma" w:hAnsi="Tahoma" w:cs="Tahoma"/>
          <w:sz w:val="22"/>
        </w:rPr>
        <w:t xml:space="preserve">the </w:t>
      </w:r>
      <w:r w:rsidRPr="00440F9C">
        <w:rPr>
          <w:rFonts w:ascii="Tahoma" w:hAnsi="Tahoma" w:cs="Tahoma"/>
          <w:sz w:val="22"/>
        </w:rPr>
        <w:t xml:space="preserve">shared transportation system, which is similar to the urban railway ticket pricing mechanism designed by </w:t>
      </w:r>
      <w:r w:rsidR="002F77E7">
        <w:rPr>
          <w:rFonts w:ascii="Tahoma" w:hAnsi="Tahoma" w:cs="Tahoma"/>
          <w:sz w:val="22"/>
        </w:rPr>
        <w:fldChar w:fldCharType="begin" w:fldLock="1"/>
      </w:r>
      <w:r w:rsidR="002F77E7">
        <w:rPr>
          <w:rFonts w:ascii="Tahoma" w:hAnsi="Tahoma" w:cs="Tahoma"/>
          <w:sz w:val="22"/>
        </w:rPr>
        <w:instrText>ADDIN CSL_CITATION {"citationItems":[{"id":"ITEM-1","itemData":{"DOI":"10.1109/ICIFE.2010.5609267","ISBN":"9781424469253","abstract":"In order to protect the whole benefit of urban rail transit system, ease the conflict of government, Metro Corporation and passengers' different interest requirements, as well as balance their rights and performance, this paper proposed an urban rail transit's pricing method based on Shapley value. By analyzing the benefit relationships of urban rail transit system, construct the government, corporation and passenger's cooperative game model, and calculate Shapley value to get the optimal price from the whole and individual concerns. This paper can provide a reference for the scientific and reasonable ticket pricing. At last, through example validated the operability and effectivity of this method. © 2010 IEEE.","author":[{"dropping-particle":"","family":"Lu","given":"Wei","non-dropping-particle":"","parse-names":false,"suffix":""},{"dropping-particle":"","family":"Chen","given":"Ying","non-dropping-particle":"","parse-names":false,"suffix":""},{"dropping-particle":"","family":"Zhang","given":"Ning","non-dropping-particle":"","parse-names":false,"suffix":""},{"dropping-particle":"","family":"Shi","given":"Yi","non-dropping-particle":"","parse-names":false,"suffix":""}],"container-title":"Proceedings - 2010 2nd IEEE International Conference on Information and Financial Engineering, ICIFE 2010","id":"ITEM-1","issued":{"date-parts":[["2010"]]},"page":"127-130","publisher":"IEEE","title":"Ticket pricing of urban rail transit based on Shapley value method","type":"article-journal"},"uris":["http://www.mendeley.com/documents/?uuid=526ef4de-a2da-4592-9a50-7b14c277c4a2"]}],"mendeley":{"formattedCitation":"(Lu &lt;i&gt;et al.&lt;/i&gt;, 2010)","manualFormatting":"Lu et al. (2010)","plainTextFormattedCitation":"(Lu et al., 2010)","previouslyFormattedCitation":"(Lu &lt;i&gt;et al.&lt;/i&gt;, 2010)"},"properties":{"noteIndex":0},"schema":"https://github.com/citation-style-language/schema/raw/master/csl-citation.json"}</w:instrText>
      </w:r>
      <w:r w:rsidR="002F77E7">
        <w:rPr>
          <w:rFonts w:ascii="Tahoma" w:hAnsi="Tahoma" w:cs="Tahoma"/>
          <w:sz w:val="22"/>
        </w:rPr>
        <w:fldChar w:fldCharType="separate"/>
      </w:r>
      <w:r w:rsidR="002F77E7" w:rsidRPr="002F77E7">
        <w:rPr>
          <w:rFonts w:ascii="Tahoma" w:hAnsi="Tahoma" w:cs="Tahoma"/>
          <w:noProof/>
          <w:sz w:val="22"/>
        </w:rPr>
        <w:t xml:space="preserve">Lu </w:t>
      </w:r>
      <w:r w:rsidR="002F77E7" w:rsidRPr="002F77E7">
        <w:rPr>
          <w:rFonts w:ascii="Tahoma" w:hAnsi="Tahoma" w:cs="Tahoma"/>
          <w:i/>
          <w:noProof/>
          <w:sz w:val="22"/>
        </w:rPr>
        <w:t>et al.</w:t>
      </w:r>
      <w:r w:rsidR="002F77E7">
        <w:rPr>
          <w:rFonts w:ascii="Tahoma" w:hAnsi="Tahoma" w:cs="Tahoma"/>
          <w:noProof/>
          <w:sz w:val="22"/>
        </w:rPr>
        <w:t xml:space="preserve"> </w:t>
      </w:r>
      <w:r w:rsidR="002F77E7" w:rsidRPr="002F77E7">
        <w:rPr>
          <w:rFonts w:ascii="Tahoma" w:hAnsi="Tahoma" w:cs="Tahoma"/>
          <w:noProof/>
          <w:sz w:val="22"/>
        </w:rPr>
        <w:t>(2010)</w:t>
      </w:r>
      <w:r w:rsidR="002F77E7">
        <w:rPr>
          <w:rFonts w:ascii="Tahoma" w:hAnsi="Tahoma" w:cs="Tahoma"/>
          <w:sz w:val="22"/>
        </w:rPr>
        <w:fldChar w:fldCharType="end"/>
      </w:r>
      <w:r w:rsidRPr="00440F9C">
        <w:rPr>
          <w:rFonts w:ascii="Tahoma" w:hAnsi="Tahoma" w:cs="Tahoma"/>
          <w:sz w:val="22"/>
        </w:rPr>
        <w:t xml:space="preserve"> using Shapley. Along with the development of Machine Learning models, Shapley Value is popular to be applied to helping understand the intrinsic influence </w:t>
      </w:r>
      <w:r w:rsidRPr="00440F9C">
        <w:rPr>
          <w:rFonts w:ascii="Tahoma" w:hAnsi="Tahoma" w:cs="Tahoma"/>
          <w:sz w:val="22"/>
        </w:rPr>
        <w:lastRenderedPageBreak/>
        <w:t>factors of Machine Learning models</w:t>
      </w:r>
      <w:r w:rsidR="002F77E7">
        <w:rPr>
          <w:rFonts w:ascii="Tahoma" w:hAnsi="Tahoma" w:cs="Tahoma"/>
          <w:sz w:val="22"/>
        </w:rPr>
        <w:fldChar w:fldCharType="begin" w:fldLock="1"/>
      </w:r>
      <w:r w:rsidR="00DA411B">
        <w:rPr>
          <w:rFonts w:ascii="Tahoma" w:hAnsi="Tahoma" w:cs="Tahoma"/>
          <w:sz w:val="22"/>
        </w:rPr>
        <w:instrText>ADDIN CSL_CITATION {"citationItems":[{"id":"ITEM-1","itemData":{"ISSN":"10495258","abstract":"Understanding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approaches.","author":[{"dropping-particle":"","family":"Lundberg","given":"Scott M.","non-dropping-particle":"","parse-names":false,"suffix":""},{"dropping-particle":"","family":"Lee","given":"Su In","non-dropping-particle":"","parse-names":false,"suffix":""}],"container-title":"Advances in Neural Information Processing Systems","id":"ITEM-1","issue":"Section 2","issued":{"date-parts":[["2017"]]},"page":"4766-4775","title":"A unified approach to interpreting model predictions","type":"article-journal","volume":"2017-Decem"},"uris":["http://www.mendeley.com/documents/?uuid=9b6df363-8666-43ee-8dad-cab7d4a6ff91"]},{"id":"ITEM-2","itemData":{"author":[{"dropping-particle":"","family":"Lundberg","given":"Scott M","non-dropping-particle":"","parse-names":false,"suffix":""},{"dropping-particle":"","family":"Erion","given":"Gabriel G","non-dropping-particle":"","parse-names":false,"suffix":""},{"dropping-particle":"","family":"Lee","given":"Su-In","non-dropping-particle":"","parse-names":false,"suffix":""}],"container-title":"arXiv preprint arXiv:1802.03888","id":"ITEM-2","issued":{"date-parts":[["2018"]]},"title":"Consistent individualized feature attribution for tree ensembles","type":"article-journal"},"uris":["http://www.mendeley.com/documents/?uuid=47579801-5d26-4604-835f-783ee365fee0"]}],"mendeley":{"formattedCitation":"(Lundberg and Lee, 2017; Lundberg, Erion and Lee, 2018)","plainTextFormattedCitation":"(Lundberg and Lee, 2017; Lundberg, Erion and Lee, 2018)","previouslyFormattedCitation":"(Lundberg and Lee, 2017; Lundberg, Erion and Lee, 2018)"},"properties":{"noteIndex":0},"schema":"https://github.com/citation-style-language/schema/raw/master/csl-citation.json"}</w:instrText>
      </w:r>
      <w:r w:rsidR="002F77E7">
        <w:rPr>
          <w:rFonts w:ascii="Tahoma" w:hAnsi="Tahoma" w:cs="Tahoma"/>
          <w:sz w:val="22"/>
        </w:rPr>
        <w:fldChar w:fldCharType="separate"/>
      </w:r>
      <w:r w:rsidR="00DA411B" w:rsidRPr="00DA411B">
        <w:rPr>
          <w:rFonts w:ascii="Tahoma" w:hAnsi="Tahoma" w:cs="Tahoma"/>
          <w:noProof/>
          <w:sz w:val="22"/>
        </w:rPr>
        <w:t>(Lundberg and Lee, 2017; Lundberg, Erion and Lee, 2018)</w:t>
      </w:r>
      <w:r w:rsidR="002F77E7">
        <w:rPr>
          <w:rFonts w:ascii="Tahoma" w:hAnsi="Tahoma" w:cs="Tahoma"/>
          <w:sz w:val="22"/>
        </w:rPr>
        <w:fldChar w:fldCharType="end"/>
      </w:r>
      <w:r w:rsidRPr="00440F9C">
        <w:rPr>
          <w:rFonts w:ascii="Tahoma" w:hAnsi="Tahoma" w:cs="Tahoma"/>
          <w:sz w:val="22"/>
        </w:rPr>
        <w:t xml:space="preserve">, since Machine Learning models are always the “black box” which conceals the importance of the factors for us. </w:t>
      </w:r>
      <w:r w:rsidR="002F77E7">
        <w:rPr>
          <w:rFonts w:ascii="Tahoma" w:hAnsi="Tahoma" w:cs="Tahoma"/>
          <w:sz w:val="22"/>
        </w:rPr>
        <w:fldChar w:fldCharType="begin" w:fldLock="1"/>
      </w:r>
      <w:r w:rsidR="002F77E7">
        <w:rPr>
          <w:rFonts w:ascii="Tahoma" w:hAnsi="Tahoma" w:cs="Tahoma"/>
          <w:sz w:val="22"/>
        </w:rPr>
        <w:instrText>ADDIN CSL_CITATION {"citationItems":[{"id":"ITEM-1","itemData":{"DOI":"10.1016/j.eswa.2021.114832","ISSN":"09574174","author":[{"dropping-particle":"","family":"Smith","given":"Matthew","non-dropping-particle":"","parse-names":false,"suffix":""},{"dropping-particle":"","family":"Alvarez","given":"Francisco","non-dropping-particle":"","parse-names":false,"suffix":""}],"container-title":"Expert Systems with Applications","id":"ITEM-1","issued":{"date-parts":[["2021","8"]]},"page":"114832","title":"Identifying mortality factors from Machine Learning using Shapley values – a case of COVID19","type":"article-journal","volume":"176"},"uris":["http://www.mendeley.com/documents/?uuid=85f6f007-f3af-4f9b-9c6a-b2bce7e3480c"]}],"mendeley":{"formattedCitation":"(Smith and Alvarez, 2021)","manualFormatting":"Smith and Alvarez (2021)","plainTextFormattedCitation":"(Smith and Alvarez, 2021)","previouslyFormattedCitation":"(Smith and Alvarez, 2021)"},"properties":{"noteIndex":0},"schema":"https://github.com/citation-style-language/schema/raw/master/csl-citation.json"}</w:instrText>
      </w:r>
      <w:r w:rsidR="002F77E7">
        <w:rPr>
          <w:rFonts w:ascii="Tahoma" w:hAnsi="Tahoma" w:cs="Tahoma"/>
          <w:sz w:val="22"/>
        </w:rPr>
        <w:fldChar w:fldCharType="separate"/>
      </w:r>
      <w:r w:rsidR="002F77E7" w:rsidRPr="002F77E7">
        <w:rPr>
          <w:rFonts w:ascii="Tahoma" w:hAnsi="Tahoma" w:cs="Tahoma"/>
          <w:noProof/>
          <w:sz w:val="22"/>
        </w:rPr>
        <w:t>Smith and Alvarez (2021)</w:t>
      </w:r>
      <w:r w:rsidR="002F77E7">
        <w:rPr>
          <w:rFonts w:ascii="Tahoma" w:hAnsi="Tahoma" w:cs="Tahoma"/>
          <w:sz w:val="22"/>
        </w:rPr>
        <w:fldChar w:fldCharType="end"/>
      </w:r>
      <w:r w:rsidR="002F77E7">
        <w:rPr>
          <w:rFonts w:ascii="Tahoma" w:hAnsi="Tahoma" w:cs="Tahoma"/>
          <w:sz w:val="22"/>
        </w:rPr>
        <w:t xml:space="preserve"> </w:t>
      </w:r>
      <w:r w:rsidRPr="00440F9C">
        <w:rPr>
          <w:rFonts w:ascii="Tahoma" w:hAnsi="Tahoma" w:cs="Tahoma"/>
          <w:sz w:val="22"/>
        </w:rPr>
        <w:t xml:space="preserve">used Shapley Value to observe the marginal impact of each mortality factor in his Machine Learning model for a case of COVID19, which is helpful to detect anomalous patterns when treating patients. </w:t>
      </w:r>
      <w:r w:rsidR="002F77E7">
        <w:rPr>
          <w:rFonts w:ascii="Tahoma" w:hAnsi="Tahoma" w:cs="Tahoma"/>
          <w:sz w:val="22"/>
        </w:rPr>
        <w:fldChar w:fldCharType="begin" w:fldLock="1"/>
      </w:r>
      <w:r w:rsidR="0046650A">
        <w:rPr>
          <w:rFonts w:ascii="Tahoma" w:hAnsi="Tahoma" w:cs="Tahoma"/>
          <w:sz w:val="22"/>
        </w:rPr>
        <w:instrText>ADDIN CSL_CITATION {"citationItems":[{"id":"ITEM-1","itemData":{"DOI":"10.1016/S0165-1889(01)00053-7","ISSN":"01651889","author":[{"dropping-particle":"","family":"Petrosjan","given":"Leon","non-dropping-particle":"","parse-names":false,"suffix":""},{"dropping-particle":"","family":"Zaccour","given":"Georges","non-dropping-particle":"","parse-names":false,"suffix":""}],"container-title":"Journal of Economic Dynamics and Control","id":"ITEM-1","issue":"3","issued":{"date-parts":[["2003","1"]]},"page":"381-398","title":"Time-consistent Shapley value allocation of pollution cost reduction","type":"article-journal","volume":"27"},"uris":["http://www.mendeley.com/documents/?uuid=d48aae35-14cf-485d-bce5-efc09815deff"]}],"mendeley":{"formattedCitation":"(Petrosjan and Zaccour, 2003)","manualFormatting":"Petrosjan and Zaccour (2003)","plainTextFormattedCitation":"(Petrosjan and Zaccour, 2003)","previouslyFormattedCitation":"(Petrosjan and Zaccour, 2003)"},"properties":{"noteIndex":0},"schema":"https://github.com/citation-style-language/schema/raw/master/csl-citation.json"}</w:instrText>
      </w:r>
      <w:r w:rsidR="002F77E7">
        <w:rPr>
          <w:rFonts w:ascii="Tahoma" w:hAnsi="Tahoma" w:cs="Tahoma"/>
          <w:sz w:val="22"/>
        </w:rPr>
        <w:fldChar w:fldCharType="separate"/>
      </w:r>
      <w:r w:rsidR="002F77E7" w:rsidRPr="002F77E7">
        <w:rPr>
          <w:rFonts w:ascii="Tahoma" w:hAnsi="Tahoma" w:cs="Tahoma"/>
          <w:noProof/>
          <w:sz w:val="22"/>
        </w:rPr>
        <w:t>Petrosjan and Zaccour (2003)</w:t>
      </w:r>
      <w:r w:rsidR="002F77E7">
        <w:rPr>
          <w:rFonts w:ascii="Tahoma" w:hAnsi="Tahoma" w:cs="Tahoma"/>
          <w:sz w:val="22"/>
        </w:rPr>
        <w:fldChar w:fldCharType="end"/>
      </w:r>
      <w:r w:rsidRPr="00440F9C">
        <w:rPr>
          <w:rFonts w:ascii="Tahoma" w:hAnsi="Tahoma" w:cs="Tahoma"/>
          <w:sz w:val="22"/>
        </w:rPr>
        <w:t xml:space="preserve"> studied the time-consistent Shapley Value to allocate the cost of pollution reduction for countries. It was proved that using Shapley outcomes, each country can receive a fair time-consistent cost and the total cost would be lower than the sum of the cost of each country assuming playing </w:t>
      </w:r>
      <w:r w:rsidR="0046650A">
        <w:rPr>
          <w:rFonts w:ascii="Tahoma" w:hAnsi="Tahoma" w:cs="Tahoma"/>
          <w:sz w:val="22"/>
        </w:rPr>
        <w:t xml:space="preserve">a </w:t>
      </w:r>
      <w:r w:rsidRPr="00440F9C">
        <w:rPr>
          <w:rFonts w:ascii="Tahoma" w:hAnsi="Tahoma" w:cs="Tahoma"/>
          <w:sz w:val="22"/>
        </w:rPr>
        <w:t xml:space="preserve">noncooperative game. </w:t>
      </w:r>
      <w:r w:rsidR="0046650A">
        <w:rPr>
          <w:rFonts w:ascii="Tahoma" w:hAnsi="Tahoma" w:cs="Tahoma"/>
          <w:sz w:val="22"/>
        </w:rPr>
        <w:fldChar w:fldCharType="begin" w:fldLock="1"/>
      </w:r>
      <w:r w:rsidR="0046650A">
        <w:rPr>
          <w:rFonts w:ascii="Tahoma" w:hAnsi="Tahoma" w:cs="Tahoma"/>
          <w:sz w:val="22"/>
        </w:rPr>
        <w:instrText>ADDIN CSL_CITATION {"citationItems":[{"id":"ITEM-1","itemData":{"DOI":"10.1016/j.automatica.2013.02.029","ISSN":"00051098","author":[{"dropping-particle":"V.","family":"Reddy","given":"Puduru","non-dropping-particle":"","parse-names":false,"suffix":""},{"dropping-particle":"","family":"Shevkoplyas","given":"Ekaterina","non-dropping-particle":"","parse-names":false,"suffix":""},{"dropping-particle":"","family":"Zaccour","given":"Georges","non-dropping-particle":"","parse-names":false,"suffix":""}],"container-title":"Automatica","id":"ITEM-1","issue":"6","issued":{"date-parts":[["2013","6"]]},"page":"1521-1527","title":"Time-consistent Shapley value for games played over event trees","type":"article-journal","volume":"49"},"uris":["http://www.mendeley.com/documents/?uuid=16bebb80-d4a6-4856-b69d-6410ceaf1624"]}],"mendeley":{"formattedCitation":"(Reddy, Shevkoplyas and Zaccour, 2013)","manualFormatting":"Reddy, Shevkoplyas and Zaccour (2013)","plainTextFormattedCitation":"(Reddy, Shevkoplyas and Zaccour, 2013)","previouslyFormattedCitation":"(Reddy, Shevkoplyas and Zaccour, 2013)"},"properties":{"noteIndex":0},"schema":"https://github.com/citation-style-language/schema/raw/master/csl-citation.json"}</w:instrText>
      </w:r>
      <w:r w:rsidR="0046650A">
        <w:rPr>
          <w:rFonts w:ascii="Tahoma" w:hAnsi="Tahoma" w:cs="Tahoma"/>
          <w:sz w:val="22"/>
        </w:rPr>
        <w:fldChar w:fldCharType="separate"/>
      </w:r>
      <w:r w:rsidR="0046650A" w:rsidRPr="0046650A">
        <w:rPr>
          <w:rFonts w:ascii="Tahoma" w:hAnsi="Tahoma" w:cs="Tahoma"/>
          <w:noProof/>
          <w:sz w:val="22"/>
        </w:rPr>
        <w:t xml:space="preserve">Reddy, Shevkoplyas and Zaccour </w:t>
      </w:r>
      <w:r w:rsidR="0046650A">
        <w:rPr>
          <w:rFonts w:ascii="Tahoma" w:hAnsi="Tahoma" w:cs="Tahoma"/>
          <w:noProof/>
          <w:sz w:val="22"/>
        </w:rPr>
        <w:t>(</w:t>
      </w:r>
      <w:r w:rsidR="0046650A" w:rsidRPr="0046650A">
        <w:rPr>
          <w:rFonts w:ascii="Tahoma" w:hAnsi="Tahoma" w:cs="Tahoma"/>
          <w:noProof/>
          <w:sz w:val="22"/>
        </w:rPr>
        <w:t>2013)</w:t>
      </w:r>
      <w:r w:rsidR="0046650A">
        <w:rPr>
          <w:rFonts w:ascii="Tahoma" w:hAnsi="Tahoma" w:cs="Tahoma"/>
          <w:sz w:val="22"/>
        </w:rPr>
        <w:fldChar w:fldCharType="end"/>
      </w:r>
      <w:r w:rsidRPr="00440F9C">
        <w:rPr>
          <w:rFonts w:ascii="Tahoma" w:hAnsi="Tahoma" w:cs="Tahoma"/>
          <w:sz w:val="22"/>
        </w:rPr>
        <w:t xml:space="preserve"> also discussed Shapley Value over time. This theory for dynamic stochastic games can be widely applied in many fields to help build a long-term cooperation relationship among players.  </w:t>
      </w:r>
    </w:p>
    <w:p w14:paraId="228E11E7" w14:textId="77777777" w:rsidR="004318F6" w:rsidRPr="004318F6" w:rsidRDefault="004318F6" w:rsidP="00B1327B">
      <w:pPr>
        <w:rPr>
          <w:rFonts w:ascii="Tahoma" w:hAnsi="Tahoma" w:cs="Tahoma"/>
          <w:b/>
          <w:bCs/>
          <w:sz w:val="28"/>
          <w:szCs w:val="28"/>
        </w:rPr>
      </w:pPr>
    </w:p>
    <w:p w14:paraId="79837C66" w14:textId="53FDEA6F" w:rsidR="00746A48" w:rsidRPr="0046650A" w:rsidRDefault="00746A48" w:rsidP="0046650A">
      <w:pPr>
        <w:pStyle w:val="Heading4"/>
        <w:rPr>
          <w:rFonts w:ascii="Tahoma" w:hAnsi="Tahoma" w:cs="Tahoma"/>
          <w:b w:val="0"/>
          <w:bCs w:val="0"/>
        </w:rPr>
      </w:pPr>
      <w:bookmarkStart w:id="13" w:name="_Toc74834379"/>
      <w:r w:rsidRPr="0046650A">
        <w:rPr>
          <w:rFonts w:ascii="Tahoma" w:hAnsi="Tahoma" w:cs="Tahoma"/>
          <w:b w:val="0"/>
          <w:bCs w:val="0"/>
        </w:rPr>
        <w:t>Shapley Value in geography</w:t>
      </w:r>
      <w:r w:rsidR="004318F6" w:rsidRPr="0046650A">
        <w:rPr>
          <w:rFonts w:ascii="Tahoma" w:hAnsi="Tahoma" w:cs="Tahoma"/>
          <w:b w:val="0"/>
          <w:bCs w:val="0"/>
        </w:rPr>
        <w:t xml:space="preserve"> / GIS / urban research</w:t>
      </w:r>
      <w:bookmarkEnd w:id="13"/>
    </w:p>
    <w:p w14:paraId="44483C28" w14:textId="77777777" w:rsidR="00746A48" w:rsidRPr="0046650A" w:rsidRDefault="00746A48" w:rsidP="0046650A">
      <w:pPr>
        <w:pStyle w:val="Heading5"/>
      </w:pPr>
      <w:bookmarkStart w:id="14" w:name="_Toc74834380"/>
      <w:r w:rsidRPr="0046650A">
        <w:t>The regional policy suggestion of the CO2 emissions by Shapley value</w:t>
      </w:r>
      <w:bookmarkEnd w:id="14"/>
    </w:p>
    <w:p w14:paraId="2238A1FA" w14:textId="5F86B4F2" w:rsidR="00746A48" w:rsidRPr="00B063EC" w:rsidRDefault="00746A48" w:rsidP="00746A48">
      <w:pPr>
        <w:rPr>
          <w:rFonts w:ascii="Tahoma" w:hAnsi="Tahoma" w:cs="Tahoma"/>
          <w:sz w:val="22"/>
        </w:rPr>
      </w:pPr>
      <w:r w:rsidRPr="00B063EC">
        <w:rPr>
          <w:rFonts w:ascii="Tahoma" w:hAnsi="Tahoma" w:cs="Tahoma"/>
          <w:sz w:val="22"/>
        </w:rPr>
        <w:t>Many experts in China using the Shapley Value decomposition method to analy</w:t>
      </w:r>
      <w:r w:rsidR="0046650A">
        <w:rPr>
          <w:rFonts w:ascii="Tahoma" w:hAnsi="Tahoma" w:cs="Tahoma"/>
          <w:sz w:val="22"/>
        </w:rPr>
        <w:t>z</w:t>
      </w:r>
      <w:r w:rsidRPr="00B063EC">
        <w:rPr>
          <w:rFonts w:ascii="Tahoma" w:hAnsi="Tahoma" w:cs="Tahoma"/>
          <w:sz w:val="22"/>
        </w:rPr>
        <w:t>e the key factors of CO2 emissions in different areas</w:t>
      </w:r>
      <w:r w:rsidR="000754CA">
        <w:rPr>
          <w:rFonts w:ascii="Tahoma" w:hAnsi="Tahoma" w:cs="Tahoma"/>
          <w:sz w:val="22"/>
        </w:rPr>
        <w:fldChar w:fldCharType="begin" w:fldLock="1"/>
      </w:r>
      <w:r w:rsidR="000754CA">
        <w:rPr>
          <w:rFonts w:ascii="Tahoma" w:hAnsi="Tahoma" w:cs="Tahoma"/>
          <w:sz w:val="22"/>
        </w:rPr>
        <w:instrText>ADDIN CSL_CITATION {"citationItems":[{"id":"ITEM-1","itemData":{"DOI":"10.1016/j.enpol.2013.11.025","ISSN":"03014215","abstract":"An approach to determine carbon emission reduction target allocation based on the particle swarm optimization (PSO) algorithm, fuzzy c-means (FCM) clustering algorithm, and Shapley decomposition (PSO-FCM-Shapley) is proposed in this study. The method decomposes total carbon emissions into an interaction result of four components (i.e., emissions from primary, secondary, and tertiary industries, and from residential areas) which composed totally by 13 macro influential factors according to the KAYA identity. Then, 30 provinces in China are clustered into four classes according to the influential factors via the PSO-FCM clustering method. The key factors that determine emission growth in the provinces representing each cluster are investigated by applying Shapley value decomposition. Finally, based on guaranteed survival emissions, the reduction burden is allocated by controlling the key factors that decelerate CO2 emission growth rate according to the present economic development level, energy endowments, living standards, and the emission intensity of each province. A case study of the allocation of CO2 intensity reduction targets in China by 2020 is then conducted via the proposed method. The per capita added value of the secondary industry is the primary factor for the increasing carbon emissions in provinces. Therefore, China should limit the growth rate of its secondary industry to mitigate emission growth. Provinces with high cardinality of emissions have to shoulder the largest reduction, whereas provinces with low emission intensity met the minimum requirements for emission in 2010. Fifteen provinces are expected to exceed the national average decrease rates from 2011 to 2020. © 2013 Elsevier Ltd.","author":[{"dropping-particle":"","family":"Yu","given":"Shiwei","non-dropping-particle":"","parse-names":false,"suffix":""},{"dropping-particle":"","family":"Wei","given":"Yi Ming","non-dropping-particle":"","parse-names":false,"suffix":""},{"dropping-particle":"","family":"Wang","given":"Ke","non-dropping-particle":"","parse-names":false,"suffix":""}],"container-title":"Energy Policy","id":"ITEM-1","issue":"2014","issued":{"date-parts":[["2014"]]},"page":"630-644","publisher":"Elsevier","title":"Provincial allocation of carbon emission reduction targets in China: An approach based on improved fuzzy cluster and Shapley value decomposition","type":"article-journal","volume":"66"},"uris":["http://www.mendeley.com/documents/?uuid=4578366e-bde7-43c7-b741-2fded4d2e7e3"]},{"id":"ITEM-2","itemData":{"DOI":"10.3390/su10072535","ISSN":"2071-1050","abstract":"The Beijing-Tianjin-Hebei (B-T-H) region, who captures the national strategic highland in China, has drawn a great deal of attention due to the fog and haze condition and other environmental problems. Further, the high carbon emissions generated by energy consumption has restricted its further coordinated development seriously. In order to accurately analyze the potential influencing factors that contribute to the growth of energy consumption carbon emissions in the B-T-H region, this paper uses the carbon emission coefficient method to measure the carbon emissions of energy consumption in the B-T-H region, using a weighted combination based on Logarithmic Mean Divisia Index (LMDI) and Shapley Value (SV). The effects affecting carbon emissions during 2001–2013 caused from five aspects, including energy consumption structure, energy consumption intensity, industrial structure, economic development and population size, are quantitatively analyzed. The results indicated that: (1) The carbon emissions had shown a sustained growth trend in the B-T-H region on the whole, while the growth rates varied in the three areas. In detail, Hebei Province got the first place in carbon emissions growth, followed by Tianjin and Beijing; (2) economic development was the main driving force for the carbon emissions growth of energy consumption in B-T-H region. Energy consumption structure, population size and industrial structure promoted carbon emissions growth as well, but their effects weakened in turn and were less obvious than that of economic development; (3) energy consumption intensity had played a significant inhibitory role on the carbon emissions growth; (4) it was of great significance to ease the carbon emission-reduction pressure of the B-T-H region from the four aspects of upgrading industrial structure adjustment, making technological progress, optimizing the energy structure and building long-term carbon-emission-reduction mechanisms, so as to promote the coordinated low-carbon development.","author":[{"dropping-particle":"","family":"Liang","given":"Yi","non-dropping-particle":"","parse-names":false,"suffix":""},{"dropping-particle":"","family":"Niu","given":"Dongxiao","non-dropping-particle":"","parse-names":false,"suffix":""},{"dropping-particle":"","family":"Zhou","given":"Weiwei","non-dropping-particle":"","parse-names":false,"suffix":""},{"dropping-particle":"","family":"Fan","given":"Yingying","non-dropping-particle":"","parse-names":false,"suffix":""}],"container-title":"Sustainability","id":"ITEM-2","issue":"7","issued":{"date-parts":[["2018","7","19"]]},"page":"2535","title":"Decomposition Analysis of Carbon Emissions from Energy Consumption in Beijing-Tianjin-Hebei, China: A Weighted-Combination Model Based on Logarithmic Mean Divisia Index and Shapley Value","type":"article-journal","volume":"10"},"uris":["http://www.mendeley.com/documents/?uuid=fa2950ab-3110-4fe4-b586-85ae6af439a9"]}],"mendeley":{"formattedCitation":"(Yu, Wei and Wang, 2014; Liang &lt;i&gt;et al.&lt;/i&gt;, 2018)","plainTextFormattedCitation":"(Yu, Wei and Wang, 2014; Liang et al., 2018)","previouslyFormattedCitation":"(Yu, Wei and Wang, 2014; Liang &lt;i&gt;et al.&lt;/i&gt;, 2018)"},"properties":{"noteIndex":0},"schema":"https://github.com/citation-style-language/schema/raw/master/csl-citation.json"}</w:instrText>
      </w:r>
      <w:r w:rsidR="000754CA">
        <w:rPr>
          <w:rFonts w:ascii="Tahoma" w:hAnsi="Tahoma" w:cs="Tahoma"/>
          <w:sz w:val="22"/>
        </w:rPr>
        <w:fldChar w:fldCharType="separate"/>
      </w:r>
      <w:r w:rsidR="000754CA" w:rsidRPr="000754CA">
        <w:rPr>
          <w:rFonts w:ascii="Tahoma" w:hAnsi="Tahoma" w:cs="Tahoma"/>
          <w:noProof/>
          <w:sz w:val="22"/>
        </w:rPr>
        <w:t xml:space="preserve">(Yu, Wei and Wang, 2014; Liang </w:t>
      </w:r>
      <w:r w:rsidR="000754CA" w:rsidRPr="000754CA">
        <w:rPr>
          <w:rFonts w:ascii="Tahoma" w:hAnsi="Tahoma" w:cs="Tahoma"/>
          <w:i/>
          <w:noProof/>
          <w:sz w:val="22"/>
        </w:rPr>
        <w:t>et al.</w:t>
      </w:r>
      <w:r w:rsidR="000754CA" w:rsidRPr="000754CA">
        <w:rPr>
          <w:rFonts w:ascii="Tahoma" w:hAnsi="Tahoma" w:cs="Tahoma"/>
          <w:noProof/>
          <w:sz w:val="22"/>
        </w:rPr>
        <w:t>, 2018)</w:t>
      </w:r>
      <w:r w:rsidR="000754CA">
        <w:rPr>
          <w:rFonts w:ascii="Tahoma" w:hAnsi="Tahoma" w:cs="Tahoma"/>
          <w:sz w:val="22"/>
        </w:rPr>
        <w:fldChar w:fldCharType="end"/>
      </w:r>
      <w:r w:rsidRPr="00B063EC">
        <w:rPr>
          <w:rFonts w:ascii="Tahoma" w:hAnsi="Tahoma" w:cs="Tahoma"/>
          <w:sz w:val="22"/>
        </w:rPr>
        <w:t xml:space="preserve">. The method helped them find similar factors, which contribute most to the CO2 emissions in China’s thermal electricity generation and European agriculture </w:t>
      </w:r>
      <w:r w:rsidR="00440F9C">
        <w:rPr>
          <w:rFonts w:ascii="Tahoma" w:hAnsi="Tahoma" w:cs="Tahoma"/>
          <w:sz w:val="22"/>
        </w:rPr>
        <w:fldChar w:fldCharType="begin" w:fldLock="1"/>
      </w:r>
      <w:r w:rsidR="000754CA">
        <w:rPr>
          <w:rFonts w:ascii="Tahoma" w:hAnsi="Tahoma" w:cs="Tahoma"/>
          <w:sz w:val="22"/>
        </w:rPr>
        <w:instrText>ADDIN CSL_CITATION {"citationItems":[{"id":"ITEM-1","itemData":{"DOI":"10.1016/j.apenergy.2016.08.031","ISSN":"03062619","author":[{"dropping-particle":"","family":"Li","given":"Tianxiang","non-dropping-particle":"","parse-names":false,"suffix":""},{"dropping-particle":"","family":"Baležentis","given":"Tomas","non-dropping-particle":"","parse-names":false,"suffix":""},{"dropping-particle":"","family":"Makutėnienė","given":"Daiva","non-dropping-particle":"","parse-names":false,"suffix":""},{"dropping-particle":"","family":"Streimikiene","given":"Dalia","non-dropping-particle":"","parse-names":false,"suffix":""},{"dropping-particle":"","family":"Kriščiukaitienė","given":"Irena","non-dropping-particle":"","parse-names":false,"suffix":""}],"container-title":"Applied Energy","id":"ITEM-1","issued":{"date-parts":[["2016","10"]]},"page":"682-694","title":"Energy-related CO2 emission in European Union agriculture: Driving forces and possibilities for reduction","type":"article-journal","volume":"180"},"uris":["http://www.mendeley.com/documents/?uuid=84974d4e-cd1b-417d-913b-599e5abda86e"]},{"id":"ITEM-2","itemData":{"DOI":"10.3390/en11051096","ISSN":"1996-1073","author":[{"dropping-particle":"","family":"Yan","given":"Qingyou","non-dropping-particle":"","parse-names":false,"suffix":""},{"dropping-particle":"","family":"Wang","given":"Yaxian","non-dropping-particle":"","parse-names":false,"suffix":""},{"dropping-particle":"","family":"Baležentis","given":"Tomas","non-dropping-particle":"","parse-names":false,"suffix":""},{"dropping-particle":"","family":"Sun","given":"Yikai","non-dropping-particle":"","parse-names":false,"suffix":""},{"dropping-particle":"","family":"Streimikiene","given":"Dalia","non-dropping-particle":"","parse-names":false,"suffix":""}],"container-title":"Energies","id":"ITEM-2","issue":"5","issued":{"date-parts":[["2018","4","29"]]},"page":"1096","title":"Energy-Related CO2 Emission in China’s Provincial Thermal Electricity Generation: Driving Factors and Possibilities for Abatement","type":"article-journal","volume":"11"},"uris":["http://www.mendeley.com/documents/?uuid=d7075614-fdc7-4d12-9e06-1dbfeaeb49dc"]}],"mendeley":{"formattedCitation":"(Li &lt;i&gt;et al.&lt;/i&gt;, 2016; Yan &lt;i&gt;et al.&lt;/i&gt;, 2018)","plainTextFormattedCitation":"(Li et al., 2016; Yan et al., 2018)","previouslyFormattedCitation":"(Li &lt;i&gt;et al.&lt;/i&gt;, 2016; Yan &lt;i&gt;et al.&lt;/i&gt;, 2018)"},"properties":{"noteIndex":0},"schema":"https://github.com/citation-style-language/schema/raw/master/csl-citation.json"}</w:instrText>
      </w:r>
      <w:r w:rsidR="00440F9C">
        <w:rPr>
          <w:rFonts w:ascii="Tahoma" w:hAnsi="Tahoma" w:cs="Tahoma"/>
          <w:sz w:val="22"/>
        </w:rPr>
        <w:fldChar w:fldCharType="separate"/>
      </w:r>
      <w:r w:rsidR="000754CA" w:rsidRPr="000754CA">
        <w:rPr>
          <w:rFonts w:ascii="Tahoma" w:hAnsi="Tahoma" w:cs="Tahoma"/>
          <w:noProof/>
          <w:sz w:val="22"/>
        </w:rPr>
        <w:t xml:space="preserve">(Li </w:t>
      </w:r>
      <w:r w:rsidR="000754CA" w:rsidRPr="000754CA">
        <w:rPr>
          <w:rFonts w:ascii="Tahoma" w:hAnsi="Tahoma" w:cs="Tahoma"/>
          <w:i/>
          <w:noProof/>
          <w:sz w:val="22"/>
        </w:rPr>
        <w:t>et al.</w:t>
      </w:r>
      <w:r w:rsidR="000754CA" w:rsidRPr="000754CA">
        <w:rPr>
          <w:rFonts w:ascii="Tahoma" w:hAnsi="Tahoma" w:cs="Tahoma"/>
          <w:noProof/>
          <w:sz w:val="22"/>
        </w:rPr>
        <w:t xml:space="preserve">, 2016; Yan </w:t>
      </w:r>
      <w:r w:rsidR="000754CA" w:rsidRPr="000754CA">
        <w:rPr>
          <w:rFonts w:ascii="Tahoma" w:hAnsi="Tahoma" w:cs="Tahoma"/>
          <w:i/>
          <w:noProof/>
          <w:sz w:val="22"/>
        </w:rPr>
        <w:t>et al.</w:t>
      </w:r>
      <w:r w:rsidR="000754CA" w:rsidRPr="000754CA">
        <w:rPr>
          <w:rFonts w:ascii="Tahoma" w:hAnsi="Tahoma" w:cs="Tahoma"/>
          <w:noProof/>
          <w:sz w:val="22"/>
        </w:rPr>
        <w:t>, 2018)</w:t>
      </w:r>
      <w:r w:rsidR="00440F9C">
        <w:rPr>
          <w:rFonts w:ascii="Tahoma" w:hAnsi="Tahoma" w:cs="Tahoma"/>
          <w:sz w:val="22"/>
        </w:rPr>
        <w:fldChar w:fldCharType="end"/>
      </w:r>
      <w:r w:rsidRPr="00B063EC">
        <w:rPr>
          <w:rFonts w:ascii="Tahoma" w:hAnsi="Tahoma" w:cs="Tahoma"/>
          <w:sz w:val="22"/>
        </w:rPr>
        <w:t xml:space="preserve">. </w:t>
      </w:r>
      <w:r w:rsidR="000754CA">
        <w:rPr>
          <w:rFonts w:ascii="Tahoma" w:hAnsi="Tahoma" w:cs="Tahoma"/>
          <w:sz w:val="22"/>
        </w:rPr>
        <w:fldChar w:fldCharType="begin" w:fldLock="1"/>
      </w:r>
      <w:r w:rsidR="000754CA">
        <w:rPr>
          <w:rFonts w:ascii="Tahoma" w:hAnsi="Tahoma" w:cs="Tahoma"/>
          <w:sz w:val="22"/>
        </w:rPr>
        <w:instrText>ADDIN CSL_CITATION {"citationItems":[{"id":"ITEM-1","itemData":{"DOI":"10.1016/j.enpol.2014.08.006","ISSN":"03014215","abstract":"It is an important task for China to allocate carbon emission quotas among regions so as to realize its carbon reduction targets and establish the national cap-and-trade carbon market. Meanwhile, it is supposed to be cost-effective to jointly reduce China's carbon emissions through some collaborative activities among regions. Then a natural question is how to allocate the quotas among regions in light of the collaboration. For this purpose, the Shapley value method is adopted and the results show that, first, the regions with higher GDP, higher carbon outflow and higher carbon reduction connection should be allocated more carbon quotas. Moreover, when the collaboration is considered, the optimal allocation of carbon quotas among regions will change significantly compared to the basic quotas by the entropy method; and the Central region is allocated the largest proportion of carbon quota among regions, which indicates its largest radiation effect. Besides, the collaboration between the Central region and Northern coast region, and that between the Central region and the Eastern region should be paid close attention. These results may provide insightful support for decision makers to promote collaborative carbon reduction and allocate carbon quotas in China.","author":[{"dropping-particle":"","family":"Zhang","given":"Yue Jun","non-dropping-particle":"","parse-names":false,"suffix":""},{"dropping-particle":"","family":"Wang","given":"Ao Dong","non-dropping-particle":"","parse-names":false,"suffix":""},{"dropping-particle":"Bin","family":"Da","given":"Ya","non-dropping-particle":"","parse-names":false,"suffix":""}],"container-title":"Energy Policy","id":"ITEM-1","issue":"C","issued":{"date-parts":[["2014"]]},"page":"454-464","publisher":"Elsevier","title":"Regional allocation of carbon emission quotas in China: Evidence from the Shapley value method","type":"article-journal","volume":"74"},"uris":["http://www.mendeley.com/documents/?uuid=476d91cd-b3ee-4404-a6c7-a801d511a978"]}],"mendeley":{"formattedCitation":"(Zhang, Wang and Da, 2014)","manualFormatting":"Zhang, Wang and Dac (2014)","plainTextFormattedCitation":"(Zhang, Wang and Da, 2014)","previouslyFormattedCitation":"(Zhang, Wang and Da, 2014)"},"properties":{"noteIndex":0},"schema":"https://github.com/citation-style-language/schema/raw/master/csl-citation.json"}</w:instrText>
      </w:r>
      <w:r w:rsidR="000754CA">
        <w:rPr>
          <w:rFonts w:ascii="Tahoma" w:hAnsi="Tahoma" w:cs="Tahoma"/>
          <w:sz w:val="22"/>
        </w:rPr>
        <w:fldChar w:fldCharType="separate"/>
      </w:r>
      <w:r w:rsidR="000754CA" w:rsidRPr="000754CA">
        <w:rPr>
          <w:rFonts w:ascii="Tahoma" w:hAnsi="Tahoma" w:cs="Tahoma"/>
          <w:noProof/>
          <w:sz w:val="22"/>
        </w:rPr>
        <w:t>Zhang, Wang and Da</w:t>
      </w:r>
      <w:r w:rsidR="000754CA">
        <w:rPr>
          <w:rFonts w:ascii="Tahoma" w:hAnsi="Tahoma" w:cs="Tahoma"/>
          <w:noProof/>
          <w:sz w:val="22"/>
        </w:rPr>
        <w:t>c</w:t>
      </w:r>
      <w:r w:rsidR="000754CA" w:rsidRPr="000754CA">
        <w:rPr>
          <w:rFonts w:ascii="Tahoma" w:hAnsi="Tahoma" w:cs="Tahoma"/>
          <w:noProof/>
          <w:sz w:val="22"/>
        </w:rPr>
        <w:t xml:space="preserve"> (2014)</w:t>
      </w:r>
      <w:r w:rsidR="000754CA">
        <w:rPr>
          <w:rFonts w:ascii="Tahoma" w:hAnsi="Tahoma" w:cs="Tahoma"/>
          <w:sz w:val="22"/>
        </w:rPr>
        <w:fldChar w:fldCharType="end"/>
      </w:r>
      <w:r w:rsidRPr="00B063EC">
        <w:rPr>
          <w:rFonts w:ascii="Tahoma" w:hAnsi="Tahoma" w:cs="Tahoma"/>
          <w:sz w:val="22"/>
        </w:rPr>
        <w:t xml:space="preserve"> compared the entropy and Shapley Value methods in allocation the carbon quota to different region</w:t>
      </w:r>
      <w:r w:rsidR="0046650A">
        <w:rPr>
          <w:rFonts w:ascii="Tahoma" w:hAnsi="Tahoma" w:cs="Tahoma"/>
          <w:sz w:val="22"/>
        </w:rPr>
        <w:t>s</w:t>
      </w:r>
      <w:r w:rsidRPr="00B063EC">
        <w:rPr>
          <w:rFonts w:ascii="Tahoma" w:hAnsi="Tahoma" w:cs="Tahoma"/>
          <w:sz w:val="22"/>
        </w:rPr>
        <w:t xml:space="preserve"> in China. He found the result of </w:t>
      </w:r>
      <w:r w:rsidR="0046650A">
        <w:rPr>
          <w:rFonts w:ascii="Tahoma" w:hAnsi="Tahoma" w:cs="Tahoma"/>
          <w:sz w:val="22"/>
        </w:rPr>
        <w:t xml:space="preserve">the </w:t>
      </w:r>
      <w:r w:rsidRPr="00B063EC">
        <w:rPr>
          <w:rFonts w:ascii="Tahoma" w:hAnsi="Tahoma" w:cs="Tahoma"/>
          <w:sz w:val="22"/>
        </w:rPr>
        <w:t xml:space="preserve">entropy method has </w:t>
      </w:r>
      <w:r w:rsidR="0046650A">
        <w:rPr>
          <w:rFonts w:ascii="Tahoma" w:hAnsi="Tahoma" w:cs="Tahoma"/>
          <w:sz w:val="22"/>
        </w:rPr>
        <w:t xml:space="preserve">a </w:t>
      </w:r>
      <w:r w:rsidRPr="00B063EC">
        <w:rPr>
          <w:rFonts w:ascii="Tahoma" w:hAnsi="Tahoma" w:cs="Tahoma"/>
          <w:sz w:val="22"/>
        </w:rPr>
        <w:t xml:space="preserve">positive effect on the task of </w:t>
      </w:r>
      <w:r w:rsidR="0046650A">
        <w:rPr>
          <w:rFonts w:ascii="Tahoma" w:hAnsi="Tahoma" w:cs="Tahoma"/>
          <w:sz w:val="22"/>
        </w:rPr>
        <w:t xml:space="preserve">the </w:t>
      </w:r>
      <w:r w:rsidRPr="00B063EC">
        <w:rPr>
          <w:rFonts w:ascii="Tahoma" w:hAnsi="Tahoma" w:cs="Tahoma"/>
          <w:sz w:val="22"/>
        </w:rPr>
        <w:t xml:space="preserve">Shapley value method. The final analysis results of Shapley Value let him come up with some policy implications for the CO2 emissions reduction in China regionally. </w:t>
      </w:r>
      <w:r w:rsidR="000754CA">
        <w:rPr>
          <w:rFonts w:ascii="Tahoma" w:hAnsi="Tahoma" w:cs="Tahoma"/>
          <w:sz w:val="22"/>
        </w:rPr>
        <w:fldChar w:fldCharType="begin" w:fldLock="1"/>
      </w:r>
      <w:r w:rsidR="000754CA">
        <w:rPr>
          <w:rFonts w:ascii="Tahoma" w:hAnsi="Tahoma" w:cs="Tahoma"/>
          <w:sz w:val="22"/>
        </w:rPr>
        <w:instrText>ADDIN CSL_CITATION {"citationItems":[{"id":"ITEM-1","itemData":{"DOI":"10.1080/15567036.2020.1776795","ISSN":"15567230","abstract":"The power industry is a key sector in China’s CO2 emissions reduction. Based on the Shapley Value decomposition method, this study analyzes the surface characteristics and potential driving forces of power industry’s CO2 emissions from national and provincial levels during 2005–2017. According to the provincial decomposition results, 30 provinces in China are divided into 6 clusters via spectral clustering, and their contribution to national CO2 emissions is 37.22%, 30.11%, 11.75%, 12.93%, 3.96%, and 4.03%, respectively. The results show that: (1) at national level, economic development and power consumption intensity are the top-two leading factors to promote and curb CO2 emissions, with the contribution values of 2533.12 Mt and −632.3 Mt. The inhibition effect of the power structure has significantly enhanced during 2011–2017. (2) at provincial level, the CO2 emissions have gradually increased from the central and western regions to the eastern coastal areas and the gap between provinces has been wider. Power consumption intensity and economic development play a dominant role in inhibiting and promoting CO2 emissions, respectively. Other factors show significant differences among provinces. Finally, based on the characteristics of each cluster, some targeted policy suggestions for CO2 emissions reduction are proposed. Abbreviations: CO2: Carbon dioxide; MT: Million tons; kWh: Kilowatt-hour; GDP: Gross Domestic Product; LMDI: Logarithmic Mean Divisia Index; STIRPAT: Stochastic Impacts by Regression on Population, Affluence, and Technology; IDA: Index decomposition analysis; PSO-FCM: Particle swarm optimization and fuzzy C-means; SBM: Slack-Based Measure; Lsym: Normalized Laplacian matrix; KNN: K-Nearest Neighbor.","author":[{"dropping-particle":"","family":"Wen","given":"Lei","non-dropping-particle":"","parse-names":false,"suffix":""},{"dropping-particle":"","family":"Hao","given":"Yixuan","non-dropping-particle":"","parse-names":false,"suffix":""}],"container-title":"Energy Sources, Part A: Recovery, Utilization and Environmental Effects","id":"ITEM-1","issue":"00","issued":{"date-parts":[["2020"]]},"page":"1-17","publisher":"Taylor &amp; Francis","title":"Factor decomposition and clustering analysis of CO2 emissions from China’s power industry based on Shapley value","type":"article-journal","volume":"00"},"uris":["http://www.mendeley.com/documents/?uuid=b83132a0-fe0d-4236-859e-5f745ce80b64"]}],"mendeley":{"formattedCitation":"(Wen and Hao, 2020)","manualFormatting":"Wen and Hao (2020)","plainTextFormattedCitation":"(Wen and Hao, 2020)","previouslyFormattedCitation":"(Wen and Hao, 2020)"},"properties":{"noteIndex":0},"schema":"https://github.com/citation-style-language/schema/raw/master/csl-citation.json"}</w:instrText>
      </w:r>
      <w:r w:rsidR="000754CA">
        <w:rPr>
          <w:rFonts w:ascii="Tahoma" w:hAnsi="Tahoma" w:cs="Tahoma"/>
          <w:sz w:val="22"/>
        </w:rPr>
        <w:fldChar w:fldCharType="separate"/>
      </w:r>
      <w:r w:rsidR="000754CA" w:rsidRPr="000754CA">
        <w:rPr>
          <w:rFonts w:ascii="Tahoma" w:hAnsi="Tahoma" w:cs="Tahoma"/>
          <w:noProof/>
          <w:sz w:val="22"/>
        </w:rPr>
        <w:t>Wen and Hao (2020)</w:t>
      </w:r>
      <w:r w:rsidR="000754CA">
        <w:rPr>
          <w:rFonts w:ascii="Tahoma" w:hAnsi="Tahoma" w:cs="Tahoma"/>
          <w:sz w:val="22"/>
        </w:rPr>
        <w:fldChar w:fldCharType="end"/>
      </w:r>
      <w:r w:rsidR="000754CA">
        <w:rPr>
          <w:rFonts w:ascii="Tahoma" w:hAnsi="Tahoma" w:cs="Tahoma"/>
          <w:sz w:val="22"/>
        </w:rPr>
        <w:t xml:space="preserve"> </w:t>
      </w:r>
      <w:r w:rsidRPr="00B063EC">
        <w:rPr>
          <w:rFonts w:ascii="Tahoma" w:hAnsi="Tahoma" w:cs="Tahoma"/>
          <w:sz w:val="22"/>
        </w:rPr>
        <w:t xml:space="preserve">combined the Shapley Value with Spectral Clustering algorithm to decompose the factors of CO2 emissions at </w:t>
      </w:r>
      <w:r w:rsidR="0046650A">
        <w:rPr>
          <w:rFonts w:ascii="Tahoma" w:hAnsi="Tahoma" w:cs="Tahoma"/>
          <w:sz w:val="22"/>
        </w:rPr>
        <w:t xml:space="preserve">the </w:t>
      </w:r>
      <w:r w:rsidRPr="00B063EC">
        <w:rPr>
          <w:rFonts w:ascii="Tahoma" w:hAnsi="Tahoma" w:cs="Tahoma"/>
          <w:sz w:val="22"/>
        </w:rPr>
        <w:t xml:space="preserve">provincial level in China. He found carbon intensity played a significant role in most provinces, but there are other factors that affect the CO2 emissions differently in different provinces. Based on </w:t>
      </w:r>
      <w:r w:rsidR="0046650A">
        <w:rPr>
          <w:rFonts w:ascii="Tahoma" w:hAnsi="Tahoma" w:cs="Tahoma"/>
          <w:sz w:val="22"/>
        </w:rPr>
        <w:t xml:space="preserve">the </w:t>
      </w:r>
      <w:r w:rsidRPr="00B063EC">
        <w:rPr>
          <w:rFonts w:ascii="Tahoma" w:hAnsi="Tahoma" w:cs="Tahoma"/>
          <w:sz w:val="22"/>
        </w:rPr>
        <w:t xml:space="preserve">PSO-FCM clustering method and Shapley Value, </w:t>
      </w:r>
      <w:r w:rsidR="000754CA">
        <w:rPr>
          <w:rFonts w:ascii="Tahoma" w:hAnsi="Tahoma" w:cs="Tahoma"/>
          <w:sz w:val="22"/>
        </w:rPr>
        <w:fldChar w:fldCharType="begin" w:fldLock="1"/>
      </w:r>
      <w:r w:rsidR="000754CA">
        <w:rPr>
          <w:rFonts w:ascii="Tahoma" w:hAnsi="Tahoma" w:cs="Tahoma"/>
          <w:sz w:val="22"/>
        </w:rPr>
        <w:instrText>ADDIN CSL_CITATION {"citationItems":[{"id":"ITEM-1","itemData":{"DOI":"10.1016/j.enpol.2013.11.025","ISSN":"03014215","abstract":"An approach to determine carbon emission reduction target allocation based on the particle swarm optimization (PSO) algorithm, fuzzy c-means (FCM) clustering algorithm, and Shapley decomposition (PSO-FCM-Shapley) is proposed in this study. The method decomposes total carbon emissions into an interaction result of four components (i.e., emissions from primary, secondary, and tertiary industries, and from residential areas) which composed totally by 13 macro influential factors according to the KAYA identity. Then, 30 provinces in China are clustered into four classes according to the influential factors via the PSO-FCM clustering method. The key factors that determine emission growth in the provinces representing each cluster are investigated by applying Shapley value decomposition. Finally, based on guaranteed survival emissions, the reduction burden is allocated by controlling the key factors that decelerate CO2 emission growth rate according to the present economic development level, energy endowments, living standards, and the emission intensity of each province. A case study of the allocation of CO2 intensity reduction targets in China by 2020 is then conducted via the proposed method. The per capita added value of the secondary industry is the primary factor for the increasing carbon emissions in provinces. Therefore, China should limit the growth rate of its secondary industry to mitigate emission growth. Provinces with high cardinality of emissions have to shoulder the largest reduction, whereas provinces with low emission intensity met the minimum requirements for emission in 2010. Fifteen provinces are expected to exceed the national average decrease rates from 2011 to 2020. © 2013 Elsevier Ltd.","author":[{"dropping-particle":"","family":"Yu","given":"Shiwei","non-dropping-particle":"","parse-names":false,"suffix":""},{"dropping-particle":"","family":"Wei","given":"Yi Ming","non-dropping-particle":"","parse-names":false,"suffix":""},{"dropping-particle":"","family":"Wang","given":"Ke","non-dropping-particle":"","parse-names":false,"suffix":""}],"container-title":"Energy Policy","id":"ITEM-1","issue":"2014","issued":{"date-parts":[["2014"]]},"page":"630-644","publisher":"Elsevier","title":"Provincial allocation of carbon emission reduction targets in China: An approach based on improved fuzzy cluster and Shapley value decomposition","type":"article-journal","volume":"66"},"uris":["http://www.mendeley.com/documents/?uuid=4578366e-bde7-43c7-b741-2fded4d2e7e3"]}],"mendeley":{"formattedCitation":"(Yu, Wei and Wang, 2014)","manualFormatting":"Yu, Wei and Wang (2014)","plainTextFormattedCitation":"(Yu, Wei and Wang, 2014)","previouslyFormattedCitation":"(Yu, Wei and Wang, 2014)"},"properties":{"noteIndex":0},"schema":"https://github.com/citation-style-language/schema/raw/master/csl-citation.json"}</w:instrText>
      </w:r>
      <w:r w:rsidR="000754CA">
        <w:rPr>
          <w:rFonts w:ascii="Tahoma" w:hAnsi="Tahoma" w:cs="Tahoma"/>
          <w:sz w:val="22"/>
        </w:rPr>
        <w:fldChar w:fldCharType="separate"/>
      </w:r>
      <w:r w:rsidR="000754CA" w:rsidRPr="000754CA">
        <w:rPr>
          <w:rFonts w:ascii="Tahoma" w:hAnsi="Tahoma" w:cs="Tahoma"/>
          <w:noProof/>
          <w:sz w:val="22"/>
        </w:rPr>
        <w:t>Yu, Wei and Wang (2014)</w:t>
      </w:r>
      <w:r w:rsidR="000754CA">
        <w:rPr>
          <w:rFonts w:ascii="Tahoma" w:hAnsi="Tahoma" w:cs="Tahoma"/>
          <w:sz w:val="22"/>
        </w:rPr>
        <w:fldChar w:fldCharType="end"/>
      </w:r>
      <w:r w:rsidRPr="00B063EC">
        <w:rPr>
          <w:rFonts w:ascii="Tahoma" w:hAnsi="Tahoma" w:cs="Tahoma"/>
          <w:sz w:val="22"/>
        </w:rPr>
        <w:t xml:space="preserve"> clustered the 30 provinces of China into four classes according to 13 macro factors which may influence CO2 emissions. He proposed three-parts CO2 emissions reduction strategies to be suitably used </w:t>
      </w:r>
      <w:r w:rsidR="0046650A">
        <w:rPr>
          <w:rFonts w:ascii="Tahoma" w:hAnsi="Tahoma" w:cs="Tahoma"/>
          <w:sz w:val="22"/>
        </w:rPr>
        <w:t>at</w:t>
      </w:r>
      <w:r w:rsidRPr="00B063EC">
        <w:rPr>
          <w:rFonts w:ascii="Tahoma" w:hAnsi="Tahoma" w:cs="Tahoma"/>
          <w:sz w:val="22"/>
        </w:rPr>
        <w:t xml:space="preserve"> </w:t>
      </w:r>
      <w:r w:rsidR="0046650A">
        <w:rPr>
          <w:rFonts w:ascii="Tahoma" w:hAnsi="Tahoma" w:cs="Tahoma"/>
          <w:sz w:val="22"/>
        </w:rPr>
        <w:t xml:space="preserve">the </w:t>
      </w:r>
      <w:r w:rsidRPr="00B063EC">
        <w:rPr>
          <w:rFonts w:ascii="Tahoma" w:hAnsi="Tahoma" w:cs="Tahoma"/>
          <w:sz w:val="22"/>
        </w:rPr>
        <w:t>provinc</w:t>
      </w:r>
      <w:r w:rsidR="0046650A">
        <w:rPr>
          <w:rFonts w:ascii="Tahoma" w:hAnsi="Tahoma" w:cs="Tahoma"/>
          <w:sz w:val="22"/>
        </w:rPr>
        <w:t>ial</w:t>
      </w:r>
      <w:r w:rsidRPr="00B063EC">
        <w:rPr>
          <w:rFonts w:ascii="Tahoma" w:hAnsi="Tahoma" w:cs="Tahoma"/>
          <w:sz w:val="22"/>
        </w:rPr>
        <w:t xml:space="preserve"> level. By Shapley Value, he also found the main approaches to reduce the CO2 emissions for each class, respectively. </w:t>
      </w:r>
      <w:r w:rsidR="0046650A">
        <w:rPr>
          <w:rFonts w:ascii="Tahoma" w:hAnsi="Tahoma" w:cs="Tahoma"/>
          <w:sz w:val="22"/>
        </w:rPr>
        <w:t xml:space="preserve">The </w:t>
      </w:r>
      <w:r w:rsidRPr="00B063EC">
        <w:rPr>
          <w:rFonts w:ascii="Tahoma" w:hAnsi="Tahoma" w:cs="Tahoma"/>
          <w:sz w:val="22"/>
        </w:rPr>
        <w:t xml:space="preserve">Shapley Value decomposition method can give customized policy suggestions </w:t>
      </w:r>
      <w:r w:rsidR="0046650A">
        <w:rPr>
          <w:rFonts w:ascii="Tahoma" w:hAnsi="Tahoma" w:cs="Tahoma"/>
          <w:sz w:val="22"/>
        </w:rPr>
        <w:t xml:space="preserve">that </w:t>
      </w:r>
      <w:r w:rsidRPr="00B063EC">
        <w:rPr>
          <w:rFonts w:ascii="Tahoma" w:hAnsi="Tahoma" w:cs="Tahoma"/>
          <w:sz w:val="22"/>
        </w:rPr>
        <w:t xml:space="preserve">vary from region to region in the light of local conditions. </w:t>
      </w:r>
    </w:p>
    <w:p w14:paraId="71AAA652" w14:textId="3A18721B" w:rsidR="00746A48" w:rsidRPr="0046650A" w:rsidRDefault="00746A48" w:rsidP="0046650A">
      <w:pPr>
        <w:pStyle w:val="Heading5"/>
      </w:pPr>
      <w:bookmarkStart w:id="15" w:name="_Toc74834381"/>
      <w:r w:rsidRPr="0046650A">
        <w:t>Other fields using Shapley Value</w:t>
      </w:r>
      <w:r w:rsidR="004318F6" w:rsidRPr="0046650A">
        <w:t xml:space="preserve"> related to urban research</w:t>
      </w:r>
      <w:bookmarkEnd w:id="15"/>
    </w:p>
    <w:p w14:paraId="3ABB81F7" w14:textId="25C5804B" w:rsidR="00746A48" w:rsidRPr="00440F9C" w:rsidRDefault="0046650A" w:rsidP="00746A48">
      <w:pPr>
        <w:rPr>
          <w:rFonts w:ascii="Tahoma" w:hAnsi="Tahoma" w:cs="Tahoma"/>
          <w:sz w:val="22"/>
        </w:rPr>
      </w:pPr>
      <w:r>
        <w:rPr>
          <w:rFonts w:ascii="Tahoma" w:hAnsi="Tahoma" w:cs="Tahoma"/>
          <w:sz w:val="22"/>
        </w:rPr>
        <w:t xml:space="preserve">The </w:t>
      </w:r>
      <w:r w:rsidR="00746A48" w:rsidRPr="00B063EC">
        <w:rPr>
          <w:rFonts w:ascii="Tahoma" w:hAnsi="Tahoma" w:cs="Tahoma"/>
          <w:sz w:val="22"/>
        </w:rPr>
        <w:t xml:space="preserve">Shapley value method is also used in many other fields to provide the intrinsic view about the influence factors on </w:t>
      </w:r>
      <w:r>
        <w:rPr>
          <w:rFonts w:ascii="Tahoma" w:hAnsi="Tahoma" w:cs="Tahoma"/>
          <w:sz w:val="22"/>
        </w:rPr>
        <w:t xml:space="preserve">the </w:t>
      </w:r>
      <w:r w:rsidR="00746A48" w:rsidRPr="00B063EC">
        <w:rPr>
          <w:rFonts w:ascii="Tahoma" w:hAnsi="Tahoma" w:cs="Tahoma"/>
          <w:sz w:val="22"/>
        </w:rPr>
        <w:t xml:space="preserve">problem. </w:t>
      </w:r>
      <w:r w:rsidR="000754CA">
        <w:rPr>
          <w:rFonts w:ascii="Tahoma" w:hAnsi="Tahoma" w:cs="Tahoma"/>
          <w:sz w:val="22"/>
        </w:rPr>
        <w:fldChar w:fldCharType="begin" w:fldLock="1"/>
      </w:r>
      <w:r w:rsidR="000754CA">
        <w:rPr>
          <w:rFonts w:ascii="Tahoma" w:hAnsi="Tahoma" w:cs="Tahoma"/>
          <w:sz w:val="22"/>
        </w:rPr>
        <w:instrText>ADDIN CSL_CITATION {"citationItems":[{"id":"ITEM-1","itemData":{"DOI":"10.3868/s060-003-014-0016-9","ISSN":"16733568","abstract":"China's market-oriented reform is expected to strengthen the role of the market in allocating resources, which raises concerns over the impact of market transformation on income distribution and earnings inequality in the past decades. This paper decomposes the sources of inequality based on the newly developed Shapley value approach and examines the contributions of the market, along with other nonmarket factors, to total inequality. Using the China Health and Nutrition Survey data over the period 1989-2009, we find that the income gap between laborers with a higher level of education and those with a lower level has widened since the transformational reforms of the economy. Our results suggest that the largest contribution of changes in income inequality can be attributed to the increase in returns to education, while the relative contributions of the household registration (hukou) system, type of sector ownership, geographic location, and gender to inequality experienced a downward trend between 1989 and 2009. The authors argue that rising income inequality is the consequence of efficiency improvements and an imperfect economic system, and that the market is a decisive force in economic development as it releases competitive signals and creates incentive mechanisms for innovation. Creating a more efficient labor market and increasing investment in human capital, particularly equalizing educational opportunities and improving the quality of education in lagging rural and inland regions to disadvantaged groups, are significant for an equitable distribution of income and sustainable development in the long run. © Copyright 2014 by Koninklijke Brill NV, Leiden, The Netherlands.","author":[{"dropping-particle":"","family":"Chen","given":"Chunjin","non-dropping-particle":"","parse-names":false,"suffix":""},{"dropping-particle":"","family":"Li","given":"Shi","non-dropping-particle":"","parse-names":false,"suffix":""}],"container-title":"Frontiers of Economics in China","id":"ITEM-1","issue":"2","issued":{"date-parts":[["2014"]]},"page":"309-337","title":"Market transition and income inequality in urban China: Evidence from shapley value decomposition","type":"article-journal","volume":"9"},"uris":["http://www.mendeley.com/documents/?uuid=eabcf894-8ea4-4502-ba81-ac215e63fcb1"]}],"mendeley":{"formattedCitation":"(Chen and Li, 2014)","manualFormatting":"Chen and Li (2014","plainTextFormattedCitation":"(Chen and Li, 2014)","previouslyFormattedCitation":"(Chen and Li, 2014)"},"properties":{"noteIndex":0},"schema":"https://github.com/citation-style-language/schema/raw/master/csl-citation.json"}</w:instrText>
      </w:r>
      <w:r w:rsidR="000754CA">
        <w:rPr>
          <w:rFonts w:ascii="Tahoma" w:hAnsi="Tahoma" w:cs="Tahoma"/>
          <w:sz w:val="22"/>
        </w:rPr>
        <w:fldChar w:fldCharType="separate"/>
      </w:r>
      <w:r w:rsidR="000754CA" w:rsidRPr="000754CA">
        <w:rPr>
          <w:rFonts w:ascii="Tahoma" w:hAnsi="Tahoma" w:cs="Tahoma"/>
          <w:noProof/>
          <w:sz w:val="22"/>
        </w:rPr>
        <w:t>Chen and Li (2014</w:t>
      </w:r>
      <w:r w:rsidR="000754CA">
        <w:rPr>
          <w:rFonts w:ascii="Tahoma" w:hAnsi="Tahoma" w:cs="Tahoma"/>
          <w:sz w:val="22"/>
        </w:rPr>
        <w:fldChar w:fldCharType="end"/>
      </w:r>
      <w:r w:rsidR="000754CA">
        <w:rPr>
          <w:rFonts w:ascii="Tahoma" w:hAnsi="Tahoma" w:cs="Tahoma"/>
          <w:sz w:val="22"/>
        </w:rPr>
        <w:t>)</w:t>
      </w:r>
      <w:r w:rsidR="00746A48" w:rsidRPr="00B063EC">
        <w:rPr>
          <w:rFonts w:ascii="Tahoma" w:hAnsi="Tahoma" w:cs="Tahoma"/>
          <w:sz w:val="22"/>
        </w:rPr>
        <w:t xml:space="preserve"> used Shapley Value to decompose the income inequality into education disparity, household registration, geographic location, type of job, and gender. Geographic location plays the third important role in the analysis, and </w:t>
      </w:r>
      <w:r>
        <w:rPr>
          <w:rFonts w:ascii="Tahoma" w:hAnsi="Tahoma" w:cs="Tahoma"/>
          <w:sz w:val="22"/>
        </w:rPr>
        <w:t xml:space="preserve">the </w:t>
      </w:r>
      <w:r w:rsidR="00746A48" w:rsidRPr="00B063EC">
        <w:rPr>
          <w:rFonts w:ascii="Tahoma" w:hAnsi="Tahoma" w:cs="Tahoma"/>
          <w:sz w:val="22"/>
        </w:rPr>
        <w:t xml:space="preserve">regional difference may also affect other influence factors of income inequality. </w:t>
      </w:r>
      <w:r w:rsidR="000754CA">
        <w:rPr>
          <w:rFonts w:ascii="Tahoma" w:hAnsi="Tahoma" w:cs="Tahoma"/>
          <w:sz w:val="22"/>
        </w:rPr>
        <w:fldChar w:fldCharType="begin" w:fldLock="1"/>
      </w:r>
      <w:r w:rsidR="000754CA">
        <w:rPr>
          <w:rFonts w:ascii="Tahoma" w:hAnsi="Tahoma" w:cs="Tahoma"/>
          <w:sz w:val="22"/>
        </w:rPr>
        <w:instrText>ADDIN CSL_CITATION {"citationItems":[{"id":"ITEM-1","itemData":{"DOI":"10.1016/j.fss.2018.12.011","ISSN":"01650114","abstract":"For decomposable poverty measures in incidence, intensity and inequality among the poor, poverty changes between two periods can be expressed in terms of the three poverty components in the two periods. However, most of the poverty decompositions cannot be written in a linear form of the terms. We apply the Shapley decomposition approach in order to decompose the overall poverty change as the sum of the contributions of the three poverty components' changes. We provide a method to compute the contributions for any decomposable poverty index, and specifically, the contributions formulas for the Sen index and the Foster, Greer and Thorbecke index for α=2 are shown. Using EU-SILC data for 2008 and 2015 for 28 European Countries, we analyze the change over time in the FGT2 poverty index and the value of the marginal contributions of the three components.","author":[{"dropping-particle":"","family":"Aristondo","given":"Oihana","non-dropping-particle":"","parse-names":false,"suffix":""},{"dropping-particle":"","family":"Onaindia","given":"Eneritz","non-dropping-particle":"","parse-names":false,"suffix":""}],"container-title":"Fuzzy Sets and Systems","id":"ITEM-1","issued":{"date-parts":[["2020"]]},"page":"80-91","publisher":"Elsevier B.V.","title":"On measuring the sources of changes in poverty using the Shapley method. An application to Europe","type":"article-journal","volume":"383"},"uris":["http://www.mendeley.com/documents/?uuid=7394e8e0-2cbf-4fd1-b921-c5ebfcfba6e4"]}],"mendeley":{"formattedCitation":"(Aristondo and Onaindia, 2020)","manualFormatting":"Aristondo and Onaindia (2020)","plainTextFormattedCitation":"(Aristondo and Onaindia, 2020)","previouslyFormattedCitation":"(Aristondo and Onaindia, 2020)"},"properties":{"noteIndex":0},"schema":"https://github.com/citation-style-language/schema/raw/master/csl-citation.json"}</w:instrText>
      </w:r>
      <w:r w:rsidR="000754CA">
        <w:rPr>
          <w:rFonts w:ascii="Tahoma" w:hAnsi="Tahoma" w:cs="Tahoma"/>
          <w:sz w:val="22"/>
        </w:rPr>
        <w:fldChar w:fldCharType="separate"/>
      </w:r>
      <w:r w:rsidR="000754CA" w:rsidRPr="000754CA">
        <w:rPr>
          <w:rFonts w:ascii="Tahoma" w:hAnsi="Tahoma" w:cs="Tahoma"/>
          <w:noProof/>
          <w:sz w:val="22"/>
        </w:rPr>
        <w:t>Aristondo and Onaindia (2020)</w:t>
      </w:r>
      <w:r w:rsidR="000754CA">
        <w:rPr>
          <w:rFonts w:ascii="Tahoma" w:hAnsi="Tahoma" w:cs="Tahoma"/>
          <w:sz w:val="22"/>
        </w:rPr>
        <w:fldChar w:fldCharType="end"/>
      </w:r>
      <w:r w:rsidR="00746A48" w:rsidRPr="00B063EC">
        <w:rPr>
          <w:rFonts w:ascii="Tahoma" w:hAnsi="Tahoma" w:cs="Tahoma"/>
          <w:sz w:val="22"/>
        </w:rPr>
        <w:t xml:space="preserve"> applied </w:t>
      </w:r>
      <w:r w:rsidR="00746A48" w:rsidRPr="00B063EC">
        <w:rPr>
          <w:rFonts w:ascii="Tahoma" w:hAnsi="Tahoma" w:cs="Tahoma"/>
          <w:sz w:val="22"/>
        </w:rPr>
        <w:lastRenderedPageBreak/>
        <w:t>the S</w:t>
      </w:r>
      <w:r w:rsidR="00746A48" w:rsidRPr="00440F9C">
        <w:rPr>
          <w:rFonts w:ascii="Tahoma" w:hAnsi="Tahoma" w:cs="Tahoma"/>
          <w:sz w:val="22"/>
        </w:rPr>
        <w:t>hapley Value decomposition method to explore overall poverty change in terms of three poverty components’ changes. He found that the incidence, intensity</w:t>
      </w:r>
      <w:r>
        <w:rPr>
          <w:rFonts w:ascii="Tahoma" w:hAnsi="Tahoma" w:cs="Tahoma"/>
          <w:sz w:val="22"/>
        </w:rPr>
        <w:t>,</w:t>
      </w:r>
      <w:r w:rsidR="00746A48" w:rsidRPr="00440F9C">
        <w:rPr>
          <w:rFonts w:ascii="Tahoma" w:hAnsi="Tahoma" w:cs="Tahoma"/>
          <w:sz w:val="22"/>
        </w:rPr>
        <w:t xml:space="preserve"> and inequality should all be taken into account as the poverty measures according to Shapley Value. He applied the theory to 28 European countries and got the regional results for each country. </w:t>
      </w:r>
      <w:r w:rsidR="000754CA">
        <w:rPr>
          <w:rFonts w:ascii="Tahoma" w:hAnsi="Tahoma" w:cs="Tahoma"/>
          <w:sz w:val="22"/>
        </w:rPr>
        <w:fldChar w:fldCharType="begin" w:fldLock="1"/>
      </w:r>
      <w:r w:rsidR="004318F6">
        <w:rPr>
          <w:rFonts w:ascii="Tahoma" w:hAnsi="Tahoma" w:cs="Tahoma"/>
          <w:sz w:val="22"/>
        </w:rPr>
        <w:instrText>ADDIN CSL_CITATION {"citationItems":[{"id":"ITEM-1","itemData":{"DOI":"10.1007/s11356-020-07929-8","ISSN":"16147499","PMID":"32144711","abstract":"Against the increasingly serious haze pollution in China, this paper is to compare the impacts of different factors on haze pollution in different regions, and understand the causes of regional inequality of haze pollution. In doing so, quantile regression and regression-based Shapley value decomposition are employed in this paper. The main results are as follows. (1) Population density and industrialization level have positive impacts on haze pollution, while economic development negatively influences haze pollution, however, the impact of environmental regulation on haze pollution is ineffective. (2) With quantile increasing, the effect of foreign direct investment on haze pollution changes from positive to negative, and the influence of energy intensity on haze pollution changes from negative to positive. (3) The decomposition results specify that the regional inequality in population density is the main cause of the regional disparities of haze pollution. The inequalities in industrialization level and regional factors are also important reasons, and the contribution of energy intensity cannot be ignored either. The regional gap of economic development is conducive to reducing the regional disparities of haze pollution.","author":[{"dropping-particle":"","family":"Dong","given":"Feng","non-dropping-particle":"","parse-names":false,"suffix":""},{"dropping-particle":"","family":"Yu","given":"Bolin","non-dropping-particle":"","parse-names":false,"suffix":""},{"dropping-particle":"","family":"Pan","given":"Yuling","non-dropping-particle":"","parse-names":false,"suffix":""},{"dropping-particle":"","family":"Hua","given":"Yifei","non-dropping-particle":"","parse-names":false,"suffix":""}],"container-title":"Environmental Science and Pollution Research","id":"ITEM-1","issue":"14","issued":{"date-parts":[["2020"]]},"page":"17093-17108","publisher":"Environmental Science and Pollution Research","title":"What contributes to the regional inequality of haze pollution in China? Evidence from quantile regression and Shapley value decomposition","type":"article-journal","volume":"27"},"uris":["http://www.mendeley.com/documents/?uuid=91a6086a-b41d-4d4d-ba1f-9d8ffc65ae2a"]}],"mendeley":{"formattedCitation":"(Dong &lt;i&gt;et al.&lt;/i&gt;, 2020)","manualFormatting":"Dong et al., (2020)","plainTextFormattedCitation":"(Dong et al., 2020)","previouslyFormattedCitation":"(Dong &lt;i&gt;et al.&lt;/i&gt;, 2020)"},"properties":{"noteIndex":0},"schema":"https://github.com/citation-style-language/schema/raw/master/csl-citation.json"}</w:instrText>
      </w:r>
      <w:r w:rsidR="000754CA">
        <w:rPr>
          <w:rFonts w:ascii="Tahoma" w:hAnsi="Tahoma" w:cs="Tahoma"/>
          <w:sz w:val="22"/>
        </w:rPr>
        <w:fldChar w:fldCharType="separate"/>
      </w:r>
      <w:r w:rsidR="000754CA" w:rsidRPr="000754CA">
        <w:rPr>
          <w:rFonts w:ascii="Tahoma" w:hAnsi="Tahoma" w:cs="Tahoma"/>
          <w:noProof/>
          <w:sz w:val="22"/>
        </w:rPr>
        <w:t xml:space="preserve">Dong </w:t>
      </w:r>
      <w:r w:rsidR="000754CA" w:rsidRPr="000754CA">
        <w:rPr>
          <w:rFonts w:ascii="Tahoma" w:hAnsi="Tahoma" w:cs="Tahoma"/>
          <w:i/>
          <w:noProof/>
          <w:sz w:val="22"/>
        </w:rPr>
        <w:t>et al.</w:t>
      </w:r>
      <w:r w:rsidR="000754CA" w:rsidRPr="000754CA">
        <w:rPr>
          <w:rFonts w:ascii="Tahoma" w:hAnsi="Tahoma" w:cs="Tahoma"/>
          <w:noProof/>
          <w:sz w:val="22"/>
        </w:rPr>
        <w:t xml:space="preserve">, </w:t>
      </w:r>
      <w:r w:rsidR="002E1167" w:rsidRPr="000754CA">
        <w:rPr>
          <w:rFonts w:ascii="Tahoma" w:hAnsi="Tahoma" w:cs="Tahoma"/>
          <w:noProof/>
          <w:sz w:val="22"/>
        </w:rPr>
        <w:t>(</w:t>
      </w:r>
      <w:r w:rsidR="000754CA" w:rsidRPr="000754CA">
        <w:rPr>
          <w:rFonts w:ascii="Tahoma" w:hAnsi="Tahoma" w:cs="Tahoma"/>
          <w:noProof/>
          <w:sz w:val="22"/>
        </w:rPr>
        <w:t>2020)</w:t>
      </w:r>
      <w:r w:rsidR="000754CA">
        <w:rPr>
          <w:rFonts w:ascii="Tahoma" w:hAnsi="Tahoma" w:cs="Tahoma"/>
          <w:sz w:val="22"/>
        </w:rPr>
        <w:fldChar w:fldCharType="end"/>
      </w:r>
      <w:r w:rsidR="00746A48" w:rsidRPr="00440F9C">
        <w:rPr>
          <w:rFonts w:ascii="Tahoma" w:hAnsi="Tahoma" w:cs="Tahoma"/>
          <w:sz w:val="22"/>
        </w:rPr>
        <w:t xml:space="preserve"> employed the regression-based Shapley decomposition method to aid the analysis of haze pollution by quantile regression. The population density of regional inequality is found by Shapley to be the most important factor of regional differences in haze pollution. </w:t>
      </w:r>
    </w:p>
    <w:p w14:paraId="6420F798" w14:textId="5FC77EBF" w:rsidR="00277382" w:rsidRPr="00440F9C" w:rsidRDefault="00277382" w:rsidP="00746A48">
      <w:pPr>
        <w:rPr>
          <w:rFonts w:ascii="Tahoma" w:hAnsi="Tahoma" w:cs="Tahoma"/>
          <w:sz w:val="22"/>
        </w:rPr>
      </w:pPr>
    </w:p>
    <w:p w14:paraId="014E4DEC" w14:textId="3D330311" w:rsidR="00746A48" w:rsidRPr="00746A48" w:rsidRDefault="00746A48" w:rsidP="00746A48">
      <w:pPr>
        <w:pStyle w:val="Heading2"/>
        <w:rPr>
          <w:rFonts w:ascii="Tahoma" w:hAnsi="Tahoma" w:cs="Tahoma"/>
          <w:b w:val="0"/>
          <w:bCs w:val="0"/>
        </w:rPr>
      </w:pPr>
      <w:bookmarkStart w:id="16" w:name="_Toc74832240"/>
      <w:bookmarkStart w:id="17" w:name="_Toc74834382"/>
      <w:r w:rsidRPr="00746A48">
        <w:rPr>
          <w:rFonts w:ascii="Tahoma" w:hAnsi="Tahoma" w:cs="Tahoma"/>
          <w:b w:val="0"/>
          <w:bCs w:val="0"/>
        </w:rPr>
        <w:t>Methodology</w:t>
      </w:r>
      <w:bookmarkEnd w:id="16"/>
      <w:bookmarkEnd w:id="17"/>
    </w:p>
    <w:p w14:paraId="61233647" w14:textId="2DF24796" w:rsidR="00746A48" w:rsidRPr="00746A48" w:rsidRDefault="00746A48" w:rsidP="00746A48">
      <w:pPr>
        <w:pStyle w:val="Heading3"/>
        <w:rPr>
          <w:rFonts w:ascii="Tahoma" w:hAnsi="Tahoma" w:cs="Tahoma"/>
        </w:rPr>
      </w:pPr>
      <w:bookmarkStart w:id="18" w:name="_Toc74832241"/>
      <w:bookmarkStart w:id="19" w:name="_Toc74834383"/>
      <w:r w:rsidRPr="00746A48">
        <w:rPr>
          <w:rFonts w:ascii="Tahoma" w:hAnsi="Tahoma" w:cs="Tahoma"/>
        </w:rPr>
        <w:t>Shapley Value</w:t>
      </w:r>
      <w:bookmarkEnd w:id="18"/>
      <w:bookmarkEnd w:id="19"/>
    </w:p>
    <w:p w14:paraId="5680970C" w14:textId="58604BF1" w:rsidR="00EC1504" w:rsidRPr="00746A48" w:rsidRDefault="00EC1504" w:rsidP="00EC1504">
      <w:pPr>
        <w:rPr>
          <w:rFonts w:ascii="Tahoma" w:hAnsi="Tahoma" w:cs="Tahoma"/>
        </w:rPr>
      </w:pPr>
      <w:r w:rsidRPr="00746A48">
        <w:rPr>
          <w:rFonts w:ascii="Tahoma" w:hAnsi="Tahoma" w:cs="Tahoma"/>
        </w:rPr>
        <w:t xml:space="preserve">Shapley value is created by </w:t>
      </w:r>
      <w:r w:rsidRPr="00746A48">
        <w:rPr>
          <w:rFonts w:ascii="Tahoma" w:hAnsi="Tahoma" w:cs="Tahoma"/>
        </w:rPr>
        <w:fldChar w:fldCharType="begin" w:fldLock="1"/>
      </w:r>
      <w:r w:rsidR="00746A48" w:rsidRPr="00746A48">
        <w:rPr>
          <w:rFonts w:ascii="Tahoma" w:hAnsi="Tahoma" w:cs="Tahoma"/>
        </w:rPr>
        <w:instrText>ADDIN CSL_CITATION {"citationItems":[{"id":"ITEM-1","itemData":{"abstract":"At the foundation of the theory of games is the assumption that the players of a game can evaluate, in their utility scales, every\" prospect\" that might arise as a result of a play. In attempting to apply the theory to any field, one would normally expect to be permitted to include, in the class of\" prospects,\" the prospect of having to play a game. The possibility of evaluating games is therefore of critical importance. So long as the theory is unable to assign values to the games typically found in application, only relatively simple situations …","author":[{"dropping-particle":"","family":"Shapley","given":"L. S.","non-dropping-particle":"","parse-names":false,"suffix":""}],"container-title":"Annals of Mathematics Studies","id":"ITEM-1","issue":"2","issued":{"date-parts":[["1953"]]},"page":"307-317","title":"\"A Value for n% person Games. Contributions to the Theory of Games","type":"article-journal","volume":"28"},"uris":["http://www.mendeley.com/documents/?uuid=316b5567-2118-4690-9f99-b9b325ae8c54"]}],"mendeley":{"formattedCitation":"(Shapley, 1953)","manualFormatting":"Shapley (1953)","plainTextFormattedCitation":"(Shapley, 1953)","previouslyFormattedCitation":"(Shapley, 1953)"},"properties":{"noteIndex":0},"schema":"https://github.com/citation-style-language/schema/raw/master/csl-citation.json"}</w:instrText>
      </w:r>
      <w:r w:rsidRPr="00746A48">
        <w:rPr>
          <w:rFonts w:ascii="Tahoma" w:hAnsi="Tahoma" w:cs="Tahoma"/>
        </w:rPr>
        <w:fldChar w:fldCharType="separate"/>
      </w:r>
      <w:r w:rsidRPr="00746A48">
        <w:rPr>
          <w:rFonts w:ascii="Tahoma" w:hAnsi="Tahoma" w:cs="Tahoma"/>
          <w:noProof/>
        </w:rPr>
        <w:t>Shapley (1953)</w:t>
      </w:r>
      <w:r w:rsidRPr="00746A48">
        <w:rPr>
          <w:rFonts w:ascii="Tahoma" w:hAnsi="Tahoma" w:cs="Tahoma"/>
        </w:rPr>
        <w:fldChar w:fldCharType="end"/>
      </w:r>
      <w:r w:rsidRPr="00746A48">
        <w:rPr>
          <w:rFonts w:ascii="Tahoma" w:hAnsi="Tahoma" w:cs="Tahoma"/>
        </w:rPr>
        <w:t xml:space="preserve"> from cooperative game theory and aims to assign player’s payout according to their contribution. It is similar </w:t>
      </w:r>
      <w:r w:rsidR="00D728C5" w:rsidRPr="00746A48">
        <w:rPr>
          <w:rFonts w:ascii="Tahoma" w:hAnsi="Tahoma" w:cs="Tahoma"/>
        </w:rPr>
        <w:t>to</w:t>
      </w:r>
      <w:r w:rsidRPr="00746A48">
        <w:rPr>
          <w:rFonts w:ascii="Tahoma" w:hAnsi="Tahoma" w:cs="Tahoma"/>
        </w:rPr>
        <w:t xml:space="preserve"> other explanation methods in some cases. However, these methods are based on </w:t>
      </w:r>
      <w:r w:rsidR="00D728C5" w:rsidRPr="00746A48">
        <w:rPr>
          <w:rFonts w:ascii="Tahoma" w:hAnsi="Tahoma" w:cs="Tahoma"/>
        </w:rPr>
        <w:t xml:space="preserve">the </w:t>
      </w:r>
      <w:r w:rsidRPr="00746A48">
        <w:rPr>
          <w:rFonts w:ascii="Tahoma" w:hAnsi="Tahoma" w:cs="Tahoma"/>
        </w:rPr>
        <w:t>certain assumption (take LIME for example, it assumes that the target black</w:t>
      </w:r>
      <w:r w:rsidR="00D728C5" w:rsidRPr="00746A48">
        <w:rPr>
          <w:rFonts w:ascii="Tahoma" w:hAnsi="Tahoma" w:cs="Tahoma"/>
        </w:rPr>
        <w:t>-</w:t>
      </w:r>
      <w:r w:rsidRPr="00746A48">
        <w:rPr>
          <w:rFonts w:ascii="Tahoma" w:hAnsi="Tahoma" w:cs="Tahoma"/>
        </w:rPr>
        <w:t>box model can be locally approximated by some interpretable model like decision tree</w:t>
      </w:r>
      <w:r w:rsidR="00D728C5" w:rsidRPr="00746A48">
        <w:rPr>
          <w:rFonts w:ascii="Tahoma" w:hAnsi="Tahoma" w:cs="Tahoma"/>
        </w:rPr>
        <w:t>s</w:t>
      </w:r>
      <w:r w:rsidRPr="00746A48">
        <w:rPr>
          <w:rFonts w:ascii="Tahoma" w:hAnsi="Tahoma" w:cs="Tahoma"/>
        </w:rPr>
        <w:t xml:space="preserve"> and linear models) and do not have </w:t>
      </w:r>
      <w:r w:rsidR="00D728C5" w:rsidRPr="00746A48">
        <w:rPr>
          <w:rFonts w:ascii="Tahoma" w:hAnsi="Tahoma" w:cs="Tahoma"/>
        </w:rPr>
        <w:t xml:space="preserve">the </w:t>
      </w:r>
      <w:r w:rsidRPr="00746A48">
        <w:rPr>
          <w:rFonts w:ascii="Tahoma" w:hAnsi="Tahoma" w:cs="Tahoma"/>
        </w:rPr>
        <w:t>theory to support it; while Shapley value ha</w:t>
      </w:r>
      <w:r w:rsidR="00D728C5" w:rsidRPr="00746A48">
        <w:rPr>
          <w:rFonts w:ascii="Tahoma" w:hAnsi="Tahoma" w:cs="Tahoma"/>
        </w:rPr>
        <w:t>s</w:t>
      </w:r>
      <w:r w:rsidRPr="00746A48">
        <w:rPr>
          <w:rFonts w:ascii="Tahoma" w:hAnsi="Tahoma" w:cs="Tahoma"/>
        </w:rPr>
        <w:t xml:space="preserve"> </w:t>
      </w:r>
      <w:r w:rsidR="00D728C5" w:rsidRPr="00746A48">
        <w:rPr>
          <w:rFonts w:ascii="Tahoma" w:hAnsi="Tahoma" w:cs="Tahoma"/>
        </w:rPr>
        <w:t xml:space="preserve">the </w:t>
      </w:r>
      <w:r w:rsidRPr="00746A48">
        <w:rPr>
          <w:rFonts w:ascii="Tahoma" w:hAnsi="Tahoma" w:cs="Tahoma"/>
        </w:rPr>
        <w:t>solid theory as it is the only method that satisfies the properties of a fair payout: Efficiency, Symmetry, Dummy</w:t>
      </w:r>
      <w:r w:rsidR="00D728C5" w:rsidRPr="00746A48">
        <w:rPr>
          <w:rFonts w:ascii="Tahoma" w:hAnsi="Tahoma" w:cs="Tahoma"/>
        </w:rPr>
        <w:t>,</w:t>
      </w:r>
      <w:r w:rsidRPr="00746A48">
        <w:rPr>
          <w:rFonts w:ascii="Tahoma" w:hAnsi="Tahoma" w:cs="Tahoma"/>
        </w:rPr>
        <w:t xml:space="preserve"> and Additivity </w:t>
      </w:r>
      <w:r w:rsidRPr="00746A48">
        <w:rPr>
          <w:rFonts w:ascii="Tahoma" w:hAnsi="Tahoma" w:cs="Tahoma"/>
        </w:rPr>
        <w:fldChar w:fldCharType="begin" w:fldLock="1"/>
      </w:r>
      <w:r w:rsidRPr="00746A48">
        <w:rPr>
          <w:rFonts w:ascii="Tahoma" w:hAnsi="Tahoma" w:cs="Tahoma"/>
        </w:rPr>
        <w:instrText>ADDIN CSL_CITATION {"citationItems":[{"id":"ITEM-1","itemData":{"URL":"https://christophm.github.io/interpretable-ml-book/shapley.html#general-idea","accessed":{"date-parts":[["2021","6","15"]]},"author":[{"dropping-particle":"","family":"Molnar","given":"Christoph","non-dropping-particle":"","parse-names":false,"suffix":""}],"id":"ITEM-1","issued":{"date-parts":[["2021"]]},"page":"1","title":"5.9 Shapley Values | Interpretable Machine Learning","type":"webpage"},"uris":["http://www.mendeley.com/documents/?uuid=088bcae1-701f-31a1-8400-8670dda2d3e9"]}],"mendeley":{"formattedCitation":"(Molnar, 2021)","plainTextFormattedCitation":"(Molnar, 2021)","previouslyFormattedCitation":"(Molnar, 2021)"},"properties":{"noteIndex":0},"schema":"https://github.com/citation-style-language/schema/raw/master/csl-citation.json"}</w:instrText>
      </w:r>
      <w:r w:rsidRPr="00746A48">
        <w:rPr>
          <w:rFonts w:ascii="Tahoma" w:hAnsi="Tahoma" w:cs="Tahoma"/>
        </w:rPr>
        <w:fldChar w:fldCharType="separate"/>
      </w:r>
      <w:r w:rsidRPr="00746A48">
        <w:rPr>
          <w:rFonts w:ascii="Tahoma" w:hAnsi="Tahoma" w:cs="Tahoma"/>
          <w:noProof/>
        </w:rPr>
        <w:t>(Molnar, 2021)</w:t>
      </w:r>
      <w:r w:rsidRPr="00746A48">
        <w:rPr>
          <w:rFonts w:ascii="Tahoma" w:hAnsi="Tahoma" w:cs="Tahoma"/>
        </w:rPr>
        <w:fldChar w:fldCharType="end"/>
      </w:r>
      <w:r w:rsidRPr="00746A48">
        <w:rPr>
          <w:rFonts w:ascii="Tahoma" w:hAnsi="Tahoma" w:cs="Tahoma"/>
        </w:rPr>
        <w:t>.</w:t>
      </w:r>
      <w:r w:rsidR="00746A48" w:rsidRPr="00746A48">
        <w:rPr>
          <w:rFonts w:ascii="Tahoma" w:hAnsi="Tahoma" w:cs="Tahoma"/>
        </w:rPr>
        <w:t xml:space="preserve"> </w:t>
      </w:r>
      <w:r w:rsidRPr="00746A48">
        <w:rPr>
          <w:rFonts w:ascii="Tahoma" w:hAnsi="Tahoma" w:cs="Tahoma"/>
        </w:rPr>
        <w:t xml:space="preserve">Following is </w:t>
      </w:r>
      <w:r w:rsidR="00D728C5" w:rsidRPr="00746A48">
        <w:rPr>
          <w:rFonts w:ascii="Tahoma" w:hAnsi="Tahoma" w:cs="Tahoma"/>
        </w:rPr>
        <w:t>a</w:t>
      </w:r>
      <w:r w:rsidRPr="00746A48">
        <w:rPr>
          <w:rFonts w:ascii="Tahoma" w:hAnsi="Tahoma" w:cs="Tahoma"/>
        </w:rPr>
        <w:t xml:space="preserve"> detailed explanation of these properties.</w:t>
      </w:r>
    </w:p>
    <w:p w14:paraId="06810D8F" w14:textId="6EB1BDA1" w:rsidR="00F4495D" w:rsidRPr="0046650A" w:rsidRDefault="00F4495D" w:rsidP="0046650A">
      <w:pPr>
        <w:pStyle w:val="Heading5"/>
      </w:pPr>
      <w:bookmarkStart w:id="20" w:name="_Toc74834384"/>
      <w:r w:rsidRPr="0046650A">
        <w:t>Background</w:t>
      </w:r>
      <w:bookmarkEnd w:id="20"/>
    </w:p>
    <w:p w14:paraId="1E2F9189" w14:textId="62CDEF77" w:rsidR="00EC1504" w:rsidRPr="00746A48" w:rsidRDefault="00EC1504" w:rsidP="00EC1504">
      <w:pPr>
        <w:rPr>
          <w:rFonts w:ascii="Tahoma" w:hAnsi="Tahoma" w:cs="Tahoma"/>
        </w:rPr>
      </w:pPr>
      <w:r w:rsidRPr="00746A48">
        <w:rPr>
          <w:rFonts w:ascii="Tahoma" w:hAnsi="Tahoma" w:cs="Tahoma"/>
        </w:rPr>
        <w:t xml:space="preserve">We assume there are total n people in collaboration and they create a profit of </w:t>
      </w:r>
      <m:oMath>
        <m:r>
          <w:rPr>
            <w:rFonts w:ascii="Cambria Math" w:hAnsi="Cambria Math" w:cs="Tahoma"/>
          </w:rPr>
          <m:t>v</m:t>
        </m:r>
        <m:d>
          <m:dPr>
            <m:ctrlPr>
              <w:rPr>
                <w:rFonts w:ascii="Cambria Math" w:hAnsi="Cambria Math" w:cs="Tahoma"/>
                <w:i/>
              </w:rPr>
            </m:ctrlPr>
          </m:dPr>
          <m:e>
            <m:r>
              <w:rPr>
                <w:rFonts w:ascii="Cambria Math" w:hAnsi="Cambria Math" w:cs="Tahoma"/>
              </w:rPr>
              <m:t>N</m:t>
            </m:r>
          </m:e>
        </m:d>
        <m:r>
          <w:rPr>
            <w:rFonts w:ascii="Cambria Math" w:hAnsi="Cambria Math" w:cs="Tahoma"/>
          </w:rPr>
          <m:t>.</m:t>
        </m:r>
      </m:oMath>
      <w:r w:rsidRPr="00746A48">
        <w:rPr>
          <w:rFonts w:ascii="Tahoma" w:hAnsi="Tahoma" w:cs="Tahoma"/>
        </w:rPr>
        <w:t xml:space="preserve"> What need to do is fairly distribute </w:t>
      </w:r>
      <w:r w:rsidR="003672A3" w:rsidRPr="00746A48">
        <w:rPr>
          <w:rFonts w:ascii="Tahoma" w:hAnsi="Tahoma" w:cs="Tahoma"/>
        </w:rPr>
        <w:t>this profit.</w:t>
      </w:r>
      <w:r w:rsidRPr="00746A48">
        <w:rPr>
          <w:rFonts w:ascii="Tahoma" w:hAnsi="Tahoma" w:cs="Tahoma"/>
        </w:rPr>
        <w:t xml:space="preserve"> </w:t>
      </w:r>
    </w:p>
    <w:p w14:paraId="7EB75DFC" w14:textId="147018D0" w:rsidR="00F4495D" w:rsidRPr="00746A48" w:rsidRDefault="00EC1504" w:rsidP="00EC1504">
      <w:pPr>
        <w:rPr>
          <w:rFonts w:ascii="Tahoma" w:hAnsi="Tahoma" w:cs="Tahoma"/>
        </w:rPr>
      </w:pPr>
      <m:oMath>
        <m:r>
          <w:rPr>
            <w:rFonts w:ascii="Cambria Math" w:hAnsi="Cambria Math" w:cs="Tahoma"/>
          </w:rPr>
          <m:t>N=</m:t>
        </m:r>
        <m:r>
          <m:rPr>
            <m:sty m:val="p"/>
          </m:rPr>
          <w:rPr>
            <w:rFonts w:ascii="Cambria Math" w:hAnsi="Cambria Math" w:cs="Tahoma"/>
          </w:rPr>
          <m:t>{</m:t>
        </m:r>
        <m:sSub>
          <m:sSubPr>
            <m:ctrlPr>
              <w:rPr>
                <w:rFonts w:ascii="Cambria Math" w:hAnsi="Cambria Math" w:cs="Tahoma"/>
              </w:rPr>
            </m:ctrlPr>
          </m:sSubPr>
          <m:e>
            <m:r>
              <w:rPr>
                <w:rFonts w:ascii="Cambria Math" w:hAnsi="Cambria Math" w:cs="Tahoma"/>
              </w:rPr>
              <m:t>x</m:t>
            </m:r>
          </m:e>
          <m:sub>
            <m:r>
              <m:rPr>
                <m:sty m:val="p"/>
              </m:rPr>
              <w:rPr>
                <w:rFonts w:ascii="Cambria Math" w:hAnsi="Cambria Math" w:cs="Tahoma"/>
              </w:rPr>
              <m:t>1</m:t>
            </m:r>
          </m:sub>
        </m:sSub>
        <m:r>
          <m:rPr>
            <m:sty m:val="p"/>
          </m:rPr>
          <w:rPr>
            <w:rFonts w:ascii="Cambria Math" w:hAnsi="Cambria Math" w:cs="Tahoma"/>
          </w:rPr>
          <m:t xml:space="preserve">,  </m:t>
        </m:r>
        <m:sSub>
          <m:sSubPr>
            <m:ctrlPr>
              <w:rPr>
                <w:rFonts w:ascii="Cambria Math" w:hAnsi="Cambria Math" w:cs="Tahoma"/>
              </w:rPr>
            </m:ctrlPr>
          </m:sSubPr>
          <m:e>
            <m:r>
              <w:rPr>
                <w:rFonts w:ascii="Cambria Math" w:hAnsi="Cambria Math" w:cs="Tahoma"/>
              </w:rPr>
              <m:t>x</m:t>
            </m:r>
          </m:e>
          <m:sub>
            <m:r>
              <m:rPr>
                <m:sty m:val="p"/>
              </m:rPr>
              <w:rPr>
                <w:rFonts w:ascii="Cambria Math" w:hAnsi="Cambria Math" w:cs="Tahoma"/>
              </w:rPr>
              <m:t>2</m:t>
            </m:r>
          </m:sub>
        </m:sSub>
        <m:r>
          <m:rPr>
            <m:sty m:val="p"/>
          </m:rPr>
          <w:rPr>
            <w:rFonts w:ascii="Cambria Math" w:hAnsi="Cambria Math" w:cs="Tahoma"/>
          </w:rPr>
          <m:t>…,</m:t>
        </m:r>
        <m:sSub>
          <m:sSubPr>
            <m:ctrlPr>
              <w:rPr>
                <w:rFonts w:ascii="Cambria Math" w:hAnsi="Cambria Math" w:cs="Tahoma"/>
              </w:rPr>
            </m:ctrlPr>
          </m:sSubPr>
          <m:e>
            <m:r>
              <w:rPr>
                <w:rFonts w:ascii="Cambria Math" w:hAnsi="Cambria Math" w:cs="Tahoma"/>
              </w:rPr>
              <m:t>x</m:t>
            </m:r>
          </m:e>
          <m:sub>
            <m:r>
              <w:rPr>
                <w:rFonts w:ascii="Cambria Math" w:hAnsi="Cambria Math" w:cs="Tahoma"/>
              </w:rPr>
              <m:t>n</m:t>
            </m:r>
          </m:sub>
        </m:sSub>
        <m:r>
          <m:rPr>
            <m:sty m:val="p"/>
          </m:rPr>
          <w:rPr>
            <w:rFonts w:ascii="Cambria Math" w:hAnsi="Cambria Math" w:cs="Tahoma"/>
          </w:rPr>
          <m:t>}</m:t>
        </m:r>
      </m:oMath>
      <w:r w:rsidRPr="00746A48">
        <w:rPr>
          <w:rFonts w:ascii="Tahoma" w:hAnsi="Tahoma" w:cs="Tahoma"/>
        </w:rPr>
        <w:t xml:space="preserve"> and </w:t>
      </w:r>
      <m:oMath>
        <m:sSub>
          <m:sSubPr>
            <m:ctrlPr>
              <w:rPr>
                <w:rFonts w:ascii="Cambria Math" w:hAnsi="Cambria Math" w:cs="Tahoma"/>
              </w:rPr>
            </m:ctrlPr>
          </m:sSubPr>
          <m:e>
            <m:r>
              <w:rPr>
                <w:rFonts w:ascii="Cambria Math" w:hAnsi="Cambria Math" w:cs="Tahoma"/>
              </w:rPr>
              <m:t>x</m:t>
            </m:r>
          </m:e>
          <m:sub>
            <m:r>
              <m:rPr>
                <m:sty m:val="p"/>
              </m:rPr>
              <w:rPr>
                <w:rFonts w:ascii="Cambria Math" w:hAnsi="Cambria Math" w:cs="Tahoma"/>
              </w:rPr>
              <m:t>i</m:t>
            </m:r>
          </m:sub>
        </m:sSub>
      </m:oMath>
      <w:r w:rsidRPr="00746A48">
        <w:rPr>
          <w:rFonts w:ascii="Tahoma" w:hAnsi="Tahoma" w:cs="Tahoma"/>
        </w:rPr>
        <w:t xml:space="preserve"> is the vector of feature values of the instance (player</w:t>
      </w:r>
      <w:r w:rsidR="001732E7" w:rsidRPr="00746A48">
        <w:rPr>
          <w:rFonts w:ascii="Tahoma" w:hAnsi="Tahoma" w:cs="Tahoma"/>
        </w:rPr>
        <w:t xml:space="preserve"> </w:t>
      </w:r>
      <m:oMath>
        <m:r>
          <w:rPr>
            <w:rFonts w:ascii="Cambria Math" w:hAnsi="Cambria Math" w:cs="Tahoma"/>
          </w:rPr>
          <m:t>ⅈ</m:t>
        </m:r>
      </m:oMath>
      <w:r w:rsidRPr="00746A48">
        <w:rPr>
          <w:rFonts w:ascii="Tahoma" w:hAnsi="Tahoma" w:cs="Tahoma"/>
        </w:rPr>
        <w:t>).</w:t>
      </w:r>
    </w:p>
    <w:p w14:paraId="1DA8B200" w14:textId="7D8A7BEC" w:rsidR="00F4495D" w:rsidRPr="00746A48" w:rsidRDefault="00F4495D" w:rsidP="00EC1504">
      <w:pPr>
        <w:rPr>
          <w:rFonts w:ascii="Tahoma" w:hAnsi="Tahoma" w:cs="Tahoma"/>
        </w:rPr>
      </w:pPr>
      <m:oMath>
        <m:r>
          <w:rPr>
            <w:rFonts w:ascii="Cambria Math" w:hAnsi="Cambria Math" w:cs="Tahoma"/>
            <w:szCs w:val="21"/>
          </w:rPr>
          <m:t xml:space="preserve"> S</m:t>
        </m:r>
      </m:oMath>
      <w:r w:rsidRPr="00746A48">
        <w:rPr>
          <w:rFonts w:ascii="Tahoma" w:hAnsi="Tahoma" w:cs="Tahoma"/>
        </w:rPr>
        <w:t xml:space="preserve"> is a subset of the </w:t>
      </w:r>
      <m:oMath>
        <m:r>
          <w:rPr>
            <w:rFonts w:ascii="Cambria Math" w:hAnsi="Cambria Math" w:cs="Tahoma"/>
          </w:rPr>
          <m:t>N</m:t>
        </m:r>
      </m:oMath>
      <w:r w:rsidRPr="00746A48">
        <w:rPr>
          <w:rFonts w:ascii="Tahoma" w:hAnsi="Tahoma" w:cs="Tahoma"/>
        </w:rPr>
        <w:t xml:space="preserve">. </w:t>
      </w:r>
      <m:oMath>
        <m:r>
          <w:rPr>
            <w:rFonts w:ascii="Cambria Math" w:hAnsi="Cambria Math" w:cs="Tahoma"/>
          </w:rPr>
          <m:t>v</m:t>
        </m:r>
        <m:d>
          <m:dPr>
            <m:ctrlPr>
              <w:rPr>
                <w:rFonts w:ascii="Cambria Math" w:hAnsi="Cambria Math" w:cs="Tahoma"/>
                <w:i/>
              </w:rPr>
            </m:ctrlPr>
          </m:dPr>
          <m:e>
            <m:r>
              <w:rPr>
                <w:rFonts w:ascii="Cambria Math" w:hAnsi="Cambria Math" w:cs="Tahoma"/>
              </w:rPr>
              <m:t>S</m:t>
            </m:r>
          </m:e>
        </m:d>
        <m:r>
          <w:rPr>
            <w:rFonts w:ascii="Cambria Math" w:hAnsi="Cambria Math" w:cs="Tahoma"/>
          </w:rPr>
          <m:t xml:space="preserve"> </m:t>
        </m:r>
      </m:oMath>
      <w:r w:rsidRPr="00746A48">
        <w:rPr>
          <w:rFonts w:ascii="Tahoma" w:hAnsi="Tahoma" w:cs="Tahoma"/>
        </w:rPr>
        <w:t xml:space="preserve">represents the value generated by the cooperation of the </w:t>
      </w:r>
      <w:r w:rsidR="001732E7" w:rsidRPr="00746A48">
        <w:rPr>
          <w:rFonts w:ascii="Tahoma" w:hAnsi="Tahoma" w:cs="Tahoma"/>
        </w:rPr>
        <w:t xml:space="preserve">elements </w:t>
      </w:r>
      <w:r w:rsidRPr="00746A48">
        <w:rPr>
          <w:rFonts w:ascii="Tahoma" w:hAnsi="Tahoma" w:cs="Tahoma"/>
        </w:rPr>
        <w:t>in the S.</w:t>
      </w:r>
      <w:r w:rsidR="001732E7" w:rsidRPr="00746A48">
        <w:rPr>
          <w:rFonts w:ascii="Tahoma" w:hAnsi="Tahoma" w:cs="Tahoma"/>
        </w:rPr>
        <w:t xml:space="preserve"> The final Shapley value for player </w:t>
      </w:r>
      <w:proofErr w:type="spellStart"/>
      <w:r w:rsidR="00D728C5" w:rsidRPr="00746A48">
        <w:rPr>
          <w:rFonts w:ascii="Tahoma" w:hAnsi="Tahoma" w:cs="Tahoma"/>
        </w:rPr>
        <w:t>i</w:t>
      </w:r>
      <w:proofErr w:type="spellEnd"/>
      <w:r w:rsidR="00D728C5" w:rsidRPr="00746A48">
        <w:rPr>
          <w:rFonts w:ascii="Tahoma" w:hAnsi="Tahoma" w:cs="Tahoma"/>
        </w:rPr>
        <w:t xml:space="preserve"> is </w:t>
      </w:r>
      <m:oMath>
        <m:sSub>
          <m:sSubPr>
            <m:ctrlPr>
              <w:rPr>
                <w:rStyle w:val="Strong"/>
                <w:rFonts w:ascii="Cambria Math" w:hAnsi="Cambria Math" w:cs="Tahoma"/>
                <w:b w:val="0"/>
                <w:bCs w:val="0"/>
              </w:rPr>
            </m:ctrlPr>
          </m:sSubPr>
          <m:e>
            <m:r>
              <w:rPr>
                <w:rStyle w:val="Strong"/>
                <w:rFonts w:ascii="Cambria Math" w:hAnsi="Cambria Math" w:cs="Tahoma"/>
              </w:rPr>
              <m:t>ψ</m:t>
            </m:r>
          </m:e>
          <m:sub>
            <m:r>
              <w:rPr>
                <w:rStyle w:val="Strong"/>
                <w:rFonts w:ascii="Cambria Math" w:hAnsi="Cambria Math" w:cs="Tahoma"/>
              </w:rPr>
              <m:t>i</m:t>
            </m:r>
          </m:sub>
        </m:sSub>
        <m:d>
          <m:dPr>
            <m:ctrlPr>
              <w:rPr>
                <w:rStyle w:val="Strong"/>
                <w:rFonts w:ascii="Cambria Math" w:hAnsi="Cambria Math" w:cs="Tahoma"/>
                <w:b w:val="0"/>
                <w:bCs w:val="0"/>
              </w:rPr>
            </m:ctrlPr>
          </m:dPr>
          <m:e>
            <m:r>
              <w:rPr>
                <w:rStyle w:val="Strong"/>
                <w:rFonts w:ascii="Cambria Math" w:hAnsi="Cambria Math" w:cs="Tahoma"/>
              </w:rPr>
              <m:t>N</m:t>
            </m:r>
            <m:r>
              <m:rPr>
                <m:sty m:val="p"/>
              </m:rPr>
              <w:rPr>
                <w:rStyle w:val="Strong"/>
                <w:rFonts w:ascii="Cambria Math" w:hAnsi="Cambria Math" w:cs="Tahoma"/>
              </w:rPr>
              <m:t>,</m:t>
            </m:r>
            <m:r>
              <w:rPr>
                <w:rStyle w:val="Strong"/>
                <w:rFonts w:ascii="Cambria Math" w:hAnsi="Cambria Math" w:cs="Tahoma"/>
              </w:rPr>
              <m:t>v</m:t>
            </m:r>
          </m:e>
        </m:d>
      </m:oMath>
      <w:r w:rsidR="00D728C5" w:rsidRPr="00746A48">
        <w:rPr>
          <w:rFonts w:ascii="Tahoma" w:hAnsi="Tahoma" w:cs="Tahoma"/>
        </w:rPr>
        <w:t>.</w:t>
      </w:r>
      <w:r w:rsidR="001732E7" w:rsidRPr="00746A48">
        <w:rPr>
          <w:rFonts w:ascii="Tahoma" w:hAnsi="Tahoma" w:cs="Tahoma"/>
        </w:rPr>
        <w:t xml:space="preserve"> </w:t>
      </w:r>
    </w:p>
    <w:p w14:paraId="44C101EC" w14:textId="5C50ACF3" w:rsidR="00746A48" w:rsidRPr="00746A48" w:rsidRDefault="00DA411B" w:rsidP="0046650A">
      <w:pPr>
        <w:pStyle w:val="Heading5"/>
      </w:pPr>
      <w:bookmarkStart w:id="21" w:name="_Toc74834385"/>
      <w:r>
        <w:t>P</w:t>
      </w:r>
      <w:r w:rsidR="00746A48" w:rsidRPr="00746A48">
        <w:t>roperties</w:t>
      </w:r>
      <w:bookmarkEnd w:id="21"/>
    </w:p>
    <w:p w14:paraId="69B53F4A" w14:textId="16455996" w:rsidR="00F4495D" w:rsidRPr="00746A48" w:rsidRDefault="003672A3" w:rsidP="00D728C5">
      <w:pPr>
        <w:pStyle w:val="ListParagraph"/>
        <w:numPr>
          <w:ilvl w:val="0"/>
          <w:numId w:val="1"/>
        </w:numPr>
        <w:ind w:firstLineChars="0"/>
        <w:rPr>
          <w:rFonts w:ascii="Tahoma" w:hAnsi="Tahoma" w:cs="Tahoma"/>
        </w:rPr>
      </w:pPr>
      <w:r w:rsidRPr="00746A48">
        <w:rPr>
          <w:rStyle w:val="Strong"/>
          <w:rFonts w:ascii="Tahoma" w:hAnsi="Tahoma" w:cs="Tahoma"/>
          <w:color w:val="333333"/>
          <w:spacing w:val="3"/>
          <w:shd w:val="clear" w:color="auto" w:fill="FFFFFF"/>
        </w:rPr>
        <w:t>Efficiency</w:t>
      </w:r>
      <w:r w:rsidR="00D728C5" w:rsidRPr="00746A48">
        <w:rPr>
          <w:rStyle w:val="Strong"/>
          <w:rFonts w:ascii="Tahoma" w:hAnsi="Tahoma" w:cs="Tahoma"/>
          <w:b w:val="0"/>
          <w:bCs w:val="0"/>
          <w:color w:val="333333"/>
          <w:spacing w:val="3"/>
          <w:shd w:val="clear" w:color="auto" w:fill="FFFFFF"/>
        </w:rPr>
        <w:t>:</w:t>
      </w:r>
      <w:r w:rsidR="00D728C5" w:rsidRPr="00746A48">
        <w:rPr>
          <w:rStyle w:val="Strong"/>
          <w:rFonts w:ascii="Tahoma" w:hAnsi="Tahoma" w:cs="Tahoma"/>
          <w:color w:val="333333"/>
          <w:spacing w:val="3"/>
          <w:shd w:val="clear" w:color="auto" w:fill="FFFFFF"/>
        </w:rPr>
        <w:t xml:space="preserve"> </w:t>
      </w:r>
      <w:r w:rsidR="00746A48" w:rsidRPr="00746A48">
        <w:rPr>
          <w:rFonts w:ascii="Tahoma" w:hAnsi="Tahoma" w:cs="Tahoma"/>
          <w:color w:val="202122"/>
          <w:szCs w:val="21"/>
          <w:shd w:val="clear" w:color="auto" w:fill="FFFFFF"/>
        </w:rPr>
        <w:t>th</w:t>
      </w:r>
      <w:r w:rsidR="00746A48" w:rsidRPr="00746A48">
        <w:rPr>
          <w:rFonts w:ascii="Tahoma" w:hAnsi="Tahoma" w:cs="Tahoma"/>
        </w:rPr>
        <w:t>e full yield of the game</w:t>
      </w:r>
      <w:r w:rsidR="00D728C5" w:rsidRPr="00746A48">
        <w:rPr>
          <w:rFonts w:ascii="Tahoma" w:hAnsi="Tahoma" w:cs="Tahoma"/>
        </w:rPr>
        <w:t xml:space="preserve"> is distributed </w:t>
      </w:r>
      <w:r w:rsidR="00746A48" w:rsidRPr="00746A48">
        <w:rPr>
          <w:rFonts w:ascii="Tahoma" w:hAnsi="Tahoma" w:cs="Tahoma"/>
        </w:rPr>
        <w:t>to</w:t>
      </w:r>
      <w:r w:rsidR="00D728C5" w:rsidRPr="00746A48">
        <w:rPr>
          <w:rFonts w:ascii="Tahoma" w:hAnsi="Tahoma" w:cs="Tahoma"/>
        </w:rPr>
        <w:t xml:space="preserve"> the players, which means the sum of the Shapley value among players equal to the total value.  </w:t>
      </w:r>
      <m:oMath>
        <m:nary>
          <m:naryPr>
            <m:chr m:val="∑"/>
            <m:limLoc m:val="undOvr"/>
            <m:grow m:val="1"/>
            <m:supHide m:val="1"/>
            <m:ctrlPr>
              <w:rPr>
                <w:rFonts w:ascii="Cambria Math" w:hAnsi="Cambria Math" w:cs="Tahoma"/>
              </w:rPr>
            </m:ctrlPr>
          </m:naryPr>
          <m:sub>
            <m:r>
              <w:rPr>
                <w:rFonts w:ascii="Cambria Math" w:hAnsi="Cambria Math" w:cs="Tahoma"/>
              </w:rPr>
              <m:t>i</m:t>
            </m:r>
            <m:r>
              <m:rPr>
                <m:sty m:val="p"/>
              </m:rPr>
              <w:rPr>
                <w:rFonts w:ascii="Cambria Math" w:hAnsi="Cambria Math" w:cs="Tahoma"/>
              </w:rPr>
              <m:t>∈</m:t>
            </m:r>
            <m:r>
              <w:rPr>
                <w:rFonts w:ascii="Cambria Math" w:hAnsi="Cambria Math" w:cs="Tahoma"/>
              </w:rPr>
              <m:t>N</m:t>
            </m:r>
          </m:sub>
          <m:sup/>
          <m:e>
            <m:sSub>
              <m:sSubPr>
                <m:ctrlPr>
                  <w:rPr>
                    <w:rFonts w:ascii="Cambria Math" w:hAnsi="Cambria Math" w:cs="Tahoma"/>
                  </w:rPr>
                </m:ctrlPr>
              </m:sSubPr>
              <m:e>
                <m:r>
                  <w:rPr>
                    <w:rFonts w:ascii="Cambria Math" w:hAnsi="Cambria Math" w:cs="Tahoma"/>
                  </w:rPr>
                  <m:t>ψ</m:t>
                </m:r>
              </m:e>
              <m:sub>
                <m:r>
                  <w:rPr>
                    <w:rFonts w:ascii="Cambria Math" w:hAnsi="Cambria Math" w:cs="Tahoma"/>
                  </w:rPr>
                  <m:t>i</m:t>
                </m:r>
              </m:sub>
            </m:sSub>
            <m:d>
              <m:dPr>
                <m:ctrlPr>
                  <w:rPr>
                    <w:rFonts w:ascii="Cambria Math" w:hAnsi="Cambria Math" w:cs="Tahoma"/>
                  </w:rPr>
                </m:ctrlPr>
              </m:dPr>
              <m:e>
                <m:r>
                  <w:rPr>
                    <w:rFonts w:ascii="Cambria Math" w:hAnsi="Cambria Math" w:cs="Tahoma"/>
                  </w:rPr>
                  <m:t>N</m:t>
                </m:r>
                <m:r>
                  <m:rPr>
                    <m:sty m:val="p"/>
                  </m:rPr>
                  <w:rPr>
                    <w:rFonts w:ascii="Cambria Math" w:hAnsi="Cambria Math" w:cs="Tahoma"/>
                  </w:rPr>
                  <m:t>,</m:t>
                </m:r>
                <m:r>
                  <w:rPr>
                    <w:rFonts w:ascii="Cambria Math" w:hAnsi="Cambria Math" w:cs="Tahoma"/>
                  </w:rPr>
                  <m:t>v</m:t>
                </m:r>
              </m:e>
            </m:d>
          </m:e>
        </m:nary>
        <m:r>
          <m:rPr>
            <m:sty m:val="p"/>
          </m:rPr>
          <w:rPr>
            <w:rFonts w:ascii="Cambria Math" w:hAnsi="Cambria Math" w:cs="Tahoma"/>
          </w:rPr>
          <m:t>=</m:t>
        </m:r>
        <m:r>
          <w:rPr>
            <w:rFonts w:ascii="Cambria Math" w:hAnsi="Cambria Math" w:cs="Tahoma"/>
          </w:rPr>
          <m:t>v</m:t>
        </m:r>
        <m:r>
          <m:rPr>
            <m:sty m:val="p"/>
          </m:rPr>
          <w:rPr>
            <w:rFonts w:ascii="Cambria Math" w:hAnsi="Cambria Math" w:cs="Tahoma"/>
          </w:rPr>
          <m:t>(</m:t>
        </m:r>
        <m:r>
          <w:rPr>
            <w:rFonts w:ascii="Cambria Math" w:hAnsi="Cambria Math" w:cs="Tahoma"/>
          </w:rPr>
          <m:t>N</m:t>
        </m:r>
        <m:r>
          <m:rPr>
            <m:sty m:val="p"/>
          </m:rPr>
          <w:rPr>
            <w:rFonts w:ascii="Cambria Math" w:hAnsi="Cambria Math" w:cs="Tahoma"/>
          </w:rPr>
          <m:t>)</m:t>
        </m:r>
      </m:oMath>
    </w:p>
    <w:p w14:paraId="6737DE8C" w14:textId="3974C6E0" w:rsidR="00F4495D" w:rsidRPr="00746A48" w:rsidRDefault="00D728C5" w:rsidP="003672A3">
      <w:pPr>
        <w:pStyle w:val="ListParagraph"/>
        <w:numPr>
          <w:ilvl w:val="0"/>
          <w:numId w:val="1"/>
        </w:numPr>
        <w:ind w:firstLineChars="0"/>
        <w:rPr>
          <w:rFonts w:ascii="Tahoma" w:hAnsi="Tahoma" w:cs="Tahoma"/>
        </w:rPr>
      </w:pPr>
      <w:r w:rsidRPr="00746A48">
        <w:rPr>
          <w:rFonts w:ascii="Tahoma" w:hAnsi="Tahoma" w:cs="Tahoma"/>
          <w:b/>
          <w:bCs/>
        </w:rPr>
        <w:t>Symmetry</w:t>
      </w:r>
      <w:r w:rsidRPr="00746A48">
        <w:rPr>
          <w:rFonts w:ascii="Tahoma" w:hAnsi="Tahoma" w:cs="Tahoma"/>
        </w:rPr>
        <w:t xml:space="preserve">: </w:t>
      </w:r>
      <w:proofErr w:type="spellStart"/>
      <w:r w:rsidRPr="00746A48">
        <w:rPr>
          <w:rFonts w:ascii="Tahoma" w:hAnsi="Tahoma" w:cs="Tahoma"/>
        </w:rPr>
        <w:t>i</w:t>
      </w:r>
      <w:proofErr w:type="spellEnd"/>
      <w:r w:rsidRPr="00746A48">
        <w:rPr>
          <w:rFonts w:ascii="Tahoma" w:hAnsi="Tahoma" w:cs="Tahoma"/>
        </w:rPr>
        <w:t xml:space="preserve"> and j are </w:t>
      </w:r>
      <w:bookmarkStart w:id="22" w:name="OLE_LINK2"/>
      <w:r w:rsidRPr="00746A48">
        <w:rPr>
          <w:rFonts w:ascii="Tahoma" w:hAnsi="Tahoma" w:cs="Tahoma"/>
        </w:rPr>
        <w:t>interchangeable</w:t>
      </w:r>
      <w:bookmarkEnd w:id="22"/>
      <w:r w:rsidRPr="00746A48">
        <w:rPr>
          <w:rFonts w:ascii="Tahoma" w:hAnsi="Tahoma" w:cs="Tahoma"/>
        </w:rPr>
        <w:t xml:space="preserve"> relative to </w:t>
      </w:r>
      <m:oMath>
        <m:r>
          <m:rPr>
            <m:sty m:val="bi"/>
          </m:rPr>
          <w:rPr>
            <w:rFonts w:ascii="Cambria Math" w:hAnsi="Cambria Math" w:cs="Tahoma"/>
          </w:rPr>
          <m:t>v</m:t>
        </m:r>
      </m:oMath>
      <w:r w:rsidRPr="00746A48">
        <w:rPr>
          <w:rFonts w:ascii="Tahoma" w:hAnsi="Tahoma" w:cs="Tahoma"/>
        </w:rPr>
        <w:t xml:space="preserve"> if the contributions of them are equal to all possible coalitions. For all </w:t>
      </w:r>
      <m:oMath>
        <m:r>
          <m:rPr>
            <m:sty m:val="bi"/>
          </m:rPr>
          <w:rPr>
            <w:rFonts w:ascii="Cambria Math" w:hAnsi="Cambria Math" w:cs="Tahoma"/>
          </w:rPr>
          <m:t>S</m:t>
        </m:r>
      </m:oMath>
      <w:r w:rsidRPr="00746A48">
        <w:rPr>
          <w:rFonts w:ascii="Tahoma" w:hAnsi="Tahoma" w:cs="Tahoma"/>
        </w:rPr>
        <w:t xml:space="preserve"> that contains neither </w:t>
      </w:r>
      <w:proofErr w:type="spellStart"/>
      <w:r w:rsidRPr="00746A48">
        <w:rPr>
          <w:rFonts w:ascii="Tahoma" w:hAnsi="Tahoma" w:cs="Tahoma"/>
        </w:rPr>
        <w:t>i</w:t>
      </w:r>
      <w:proofErr w:type="spellEnd"/>
      <w:r w:rsidRPr="00746A48">
        <w:rPr>
          <w:rFonts w:ascii="Tahoma" w:hAnsi="Tahoma" w:cs="Tahoma"/>
        </w:rPr>
        <w:t xml:space="preserve"> nor j, if </w:t>
      </w:r>
      <m:oMath>
        <m:r>
          <w:rPr>
            <w:rFonts w:ascii="Cambria Math" w:hAnsi="Cambria Math" w:cs="Tahoma"/>
          </w:rPr>
          <m:t>v</m:t>
        </m:r>
        <m:d>
          <m:dPr>
            <m:ctrlPr>
              <w:rPr>
                <w:rFonts w:ascii="Cambria Math" w:hAnsi="Cambria Math" w:cs="Tahoma"/>
              </w:rPr>
            </m:ctrlPr>
          </m:dPr>
          <m:e>
            <m:r>
              <w:rPr>
                <w:rFonts w:ascii="Cambria Math" w:hAnsi="Cambria Math" w:cs="Tahoma"/>
              </w:rPr>
              <m:t>S</m:t>
            </m:r>
            <m:r>
              <m:rPr>
                <m:sty m:val="p"/>
              </m:rPr>
              <w:rPr>
                <w:rFonts w:ascii="Cambria Math" w:hAnsi="Cambria Math" w:cs="Tahoma"/>
              </w:rPr>
              <m:t>∪</m:t>
            </m:r>
            <m:d>
              <m:dPr>
                <m:begChr m:val="{"/>
                <m:endChr m:val="}"/>
                <m:ctrlPr>
                  <w:rPr>
                    <w:rFonts w:ascii="Cambria Math" w:hAnsi="Cambria Math" w:cs="Tahoma"/>
                  </w:rPr>
                </m:ctrlPr>
              </m:dPr>
              <m:e>
                <m:sSub>
                  <m:sSubPr>
                    <m:ctrlPr>
                      <w:rPr>
                        <w:rFonts w:ascii="Cambria Math" w:hAnsi="Cambria Math" w:cs="Tahoma"/>
                      </w:rPr>
                    </m:ctrlPr>
                  </m:sSubPr>
                  <m:e>
                    <m:r>
                      <w:rPr>
                        <w:rFonts w:ascii="Cambria Math" w:hAnsi="Cambria Math" w:cs="Tahoma"/>
                      </w:rPr>
                      <m:t>x</m:t>
                    </m:r>
                  </m:e>
                  <m:sub>
                    <m:r>
                      <m:rPr>
                        <m:sty m:val="p"/>
                      </m:rPr>
                      <w:rPr>
                        <w:rFonts w:ascii="Cambria Math" w:hAnsi="Cambria Math" w:cs="Tahoma"/>
                      </w:rPr>
                      <m:t>i</m:t>
                    </m:r>
                  </m:sub>
                </m:sSub>
              </m:e>
            </m:d>
          </m:e>
        </m:d>
        <m:r>
          <m:rPr>
            <m:sty m:val="p"/>
          </m:rPr>
          <w:rPr>
            <w:rFonts w:ascii="Cambria Math" w:hAnsi="Cambria Math" w:cs="Tahoma"/>
          </w:rPr>
          <m:t>=</m:t>
        </m:r>
        <m:r>
          <w:rPr>
            <w:rFonts w:ascii="Cambria Math" w:hAnsi="Cambria Math" w:cs="Tahoma"/>
          </w:rPr>
          <m:t>v</m:t>
        </m:r>
        <m:d>
          <m:dPr>
            <m:ctrlPr>
              <w:rPr>
                <w:rFonts w:ascii="Cambria Math" w:hAnsi="Cambria Math" w:cs="Tahoma"/>
              </w:rPr>
            </m:ctrlPr>
          </m:dPr>
          <m:e>
            <m:r>
              <w:rPr>
                <w:rFonts w:ascii="Cambria Math" w:hAnsi="Cambria Math" w:cs="Tahoma"/>
              </w:rPr>
              <m:t>S</m:t>
            </m:r>
            <m:r>
              <m:rPr>
                <m:sty m:val="p"/>
              </m:rPr>
              <w:rPr>
                <w:rFonts w:ascii="Cambria Math" w:hAnsi="Cambria Math" w:cs="Tahoma"/>
              </w:rPr>
              <m:t>∪</m:t>
            </m:r>
            <m:d>
              <m:dPr>
                <m:begChr m:val="{"/>
                <m:endChr m:val="}"/>
                <m:ctrlPr>
                  <w:rPr>
                    <w:rFonts w:ascii="Cambria Math" w:hAnsi="Cambria Math" w:cs="Tahoma"/>
                  </w:rPr>
                </m:ctrlPr>
              </m:dPr>
              <m:e>
                <m:sSub>
                  <m:sSubPr>
                    <m:ctrlPr>
                      <w:rPr>
                        <w:rFonts w:ascii="Cambria Math" w:hAnsi="Cambria Math" w:cs="Tahoma"/>
                      </w:rPr>
                    </m:ctrlPr>
                  </m:sSubPr>
                  <m:e>
                    <m:r>
                      <w:rPr>
                        <w:rFonts w:ascii="Cambria Math" w:hAnsi="Cambria Math" w:cs="Tahoma"/>
                      </w:rPr>
                      <m:t>x</m:t>
                    </m:r>
                  </m:e>
                  <m:sub>
                    <m:r>
                      <m:rPr>
                        <m:sty m:val="p"/>
                      </m:rPr>
                      <w:rPr>
                        <w:rFonts w:ascii="Cambria Math" w:hAnsi="Cambria Math" w:cs="Tahoma"/>
                      </w:rPr>
                      <m:t>j</m:t>
                    </m:r>
                  </m:sub>
                </m:sSub>
              </m:e>
            </m:d>
          </m:e>
        </m:d>
      </m:oMath>
      <w:r w:rsidRPr="00746A48">
        <w:rPr>
          <w:rFonts w:ascii="Tahoma" w:hAnsi="Tahoma" w:cs="Tahoma"/>
        </w:rPr>
        <w:t xml:space="preserve">, then </w:t>
      </w:r>
      <m:oMath>
        <m:sSub>
          <m:sSubPr>
            <m:ctrlPr>
              <w:rPr>
                <w:rFonts w:ascii="Cambria Math" w:hAnsi="Cambria Math" w:cs="Tahoma"/>
              </w:rPr>
            </m:ctrlPr>
          </m:sSubPr>
          <m:e>
            <m:r>
              <w:rPr>
                <w:rFonts w:ascii="Cambria Math" w:hAnsi="Cambria Math" w:cs="Tahoma"/>
              </w:rPr>
              <m:t>ψ</m:t>
            </m:r>
          </m:e>
          <m:sub>
            <m:r>
              <w:rPr>
                <w:rFonts w:ascii="Cambria Math" w:hAnsi="Cambria Math" w:cs="Tahoma"/>
              </w:rPr>
              <m:t>i</m:t>
            </m:r>
          </m:sub>
        </m:sSub>
        <m:d>
          <m:dPr>
            <m:ctrlPr>
              <w:rPr>
                <w:rFonts w:ascii="Cambria Math" w:hAnsi="Cambria Math" w:cs="Tahoma"/>
              </w:rPr>
            </m:ctrlPr>
          </m:dPr>
          <m:e>
            <m:r>
              <w:rPr>
                <w:rFonts w:ascii="Cambria Math" w:hAnsi="Cambria Math" w:cs="Tahoma"/>
              </w:rPr>
              <m:t>N</m:t>
            </m:r>
            <m:r>
              <m:rPr>
                <m:sty m:val="p"/>
              </m:rPr>
              <w:rPr>
                <w:rFonts w:ascii="Cambria Math" w:hAnsi="Cambria Math" w:cs="Tahoma"/>
              </w:rPr>
              <m:t>,</m:t>
            </m:r>
            <m:r>
              <w:rPr>
                <w:rFonts w:ascii="Cambria Math" w:hAnsi="Cambria Math" w:cs="Tahoma"/>
              </w:rPr>
              <m:t>v</m:t>
            </m:r>
          </m:e>
        </m:d>
        <m:r>
          <m:rPr>
            <m:sty m:val="p"/>
          </m:rPr>
          <w:rPr>
            <w:rFonts w:ascii="Cambria Math" w:hAnsi="Cambria Math" w:cs="Tahoma"/>
          </w:rPr>
          <m:t>=</m:t>
        </m:r>
        <m:sSub>
          <m:sSubPr>
            <m:ctrlPr>
              <w:rPr>
                <w:rFonts w:ascii="Cambria Math" w:hAnsi="Cambria Math" w:cs="Tahoma"/>
              </w:rPr>
            </m:ctrlPr>
          </m:sSubPr>
          <m:e>
            <m:r>
              <w:rPr>
                <w:rFonts w:ascii="Cambria Math" w:hAnsi="Cambria Math" w:cs="Tahoma"/>
              </w:rPr>
              <m:t>ψ</m:t>
            </m:r>
          </m:e>
          <m:sub>
            <m:r>
              <w:rPr>
                <w:rFonts w:ascii="Cambria Math" w:hAnsi="Cambria Math" w:cs="Tahoma"/>
              </w:rPr>
              <m:t>j</m:t>
            </m:r>
          </m:sub>
        </m:sSub>
        <m:d>
          <m:dPr>
            <m:ctrlPr>
              <w:rPr>
                <w:rFonts w:ascii="Cambria Math" w:hAnsi="Cambria Math" w:cs="Tahoma"/>
              </w:rPr>
            </m:ctrlPr>
          </m:dPr>
          <m:e>
            <m:r>
              <w:rPr>
                <w:rFonts w:ascii="Cambria Math" w:hAnsi="Cambria Math" w:cs="Tahoma"/>
              </w:rPr>
              <m:t>N</m:t>
            </m:r>
            <m:r>
              <m:rPr>
                <m:sty m:val="p"/>
              </m:rPr>
              <w:rPr>
                <w:rFonts w:ascii="Cambria Math" w:hAnsi="Cambria Math" w:cs="Tahoma"/>
              </w:rPr>
              <m:t>,</m:t>
            </m:r>
            <m:r>
              <w:rPr>
                <w:rFonts w:ascii="Cambria Math" w:hAnsi="Cambria Math" w:cs="Tahoma"/>
              </w:rPr>
              <m:t>v</m:t>
            </m:r>
          </m:e>
        </m:d>
      </m:oMath>
      <w:r w:rsidRPr="00746A48">
        <w:rPr>
          <w:rFonts w:ascii="Tahoma" w:hAnsi="Tahoma" w:cs="Tahoma"/>
        </w:rPr>
        <w:t xml:space="preserve">. </w:t>
      </w:r>
      <w:bookmarkStart w:id="23" w:name="OLE_LINK1"/>
      <w:r w:rsidRPr="00746A48">
        <w:rPr>
          <w:rFonts w:ascii="Tahoma" w:hAnsi="Tahoma" w:cs="Tahoma"/>
        </w:rPr>
        <w:t>That is to say</w:t>
      </w:r>
      <w:bookmarkEnd w:id="23"/>
      <w:r w:rsidRPr="00746A48">
        <w:rPr>
          <w:rFonts w:ascii="Tahoma" w:hAnsi="Tahoma" w:cs="Tahoma"/>
        </w:rPr>
        <w:t xml:space="preserve">, interchangeable (equivalent) players receive the same </w:t>
      </w:r>
      <w:proofErr w:type="gramStart"/>
      <w:r w:rsidRPr="00746A48">
        <w:rPr>
          <w:rFonts w:ascii="Tahoma" w:hAnsi="Tahoma" w:cs="Tahoma"/>
        </w:rPr>
        <w:t>amount</w:t>
      </w:r>
      <w:proofErr w:type="gramEnd"/>
      <w:r w:rsidRPr="00746A48">
        <w:rPr>
          <w:rFonts w:ascii="Tahoma" w:hAnsi="Tahoma" w:cs="Tahoma"/>
        </w:rPr>
        <w:t xml:space="preserve"> of payments.</w:t>
      </w:r>
    </w:p>
    <w:p w14:paraId="104C3C5B" w14:textId="67DA50E1" w:rsidR="00D728C5" w:rsidRPr="00746A48" w:rsidRDefault="00D728C5" w:rsidP="003672A3">
      <w:pPr>
        <w:pStyle w:val="ListParagraph"/>
        <w:numPr>
          <w:ilvl w:val="0"/>
          <w:numId w:val="1"/>
        </w:numPr>
        <w:ind w:firstLineChars="0"/>
        <w:rPr>
          <w:rFonts w:ascii="Tahoma" w:hAnsi="Tahoma" w:cs="Tahoma"/>
        </w:rPr>
      </w:pPr>
      <w:r w:rsidRPr="00746A48">
        <w:rPr>
          <w:rFonts w:ascii="Tahoma" w:hAnsi="Tahoma" w:cs="Tahoma"/>
          <w:b/>
          <w:bCs/>
        </w:rPr>
        <w:t>Dummy</w:t>
      </w:r>
      <w:r w:rsidRPr="00746A48">
        <w:rPr>
          <w:rFonts w:ascii="Tahoma" w:hAnsi="Tahoma" w:cs="Tahoma"/>
        </w:rPr>
        <w:t xml:space="preserve">: player </w:t>
      </w:r>
      <w:proofErr w:type="spellStart"/>
      <w:r w:rsidRPr="00746A48">
        <w:rPr>
          <w:rFonts w:ascii="Tahoma" w:hAnsi="Tahoma" w:cs="Tahoma"/>
        </w:rPr>
        <w:t>i</w:t>
      </w:r>
      <w:proofErr w:type="spellEnd"/>
      <w:r w:rsidRPr="00746A48">
        <w:rPr>
          <w:rFonts w:ascii="Tahoma" w:hAnsi="Tahoma" w:cs="Tahoma"/>
        </w:rPr>
        <w:t xml:space="preserve"> is dummy if his contribution to any coalition is zero. That would mean, </w:t>
      </w:r>
      <m:oMath>
        <m:r>
          <w:rPr>
            <w:rFonts w:ascii="Cambria Math" w:hAnsi="Cambria Math" w:cs="Tahoma"/>
          </w:rPr>
          <m:t>v</m:t>
        </m:r>
        <m:d>
          <m:dPr>
            <m:ctrlPr>
              <w:rPr>
                <w:rFonts w:ascii="Cambria Math" w:hAnsi="Cambria Math" w:cs="Tahoma"/>
              </w:rPr>
            </m:ctrlPr>
          </m:dPr>
          <m:e>
            <m:r>
              <w:rPr>
                <w:rFonts w:ascii="Cambria Math" w:hAnsi="Cambria Math" w:cs="Tahoma"/>
              </w:rPr>
              <m:t>S</m:t>
            </m:r>
            <m:r>
              <m:rPr>
                <m:sty m:val="p"/>
              </m:rPr>
              <w:rPr>
                <w:rFonts w:ascii="Cambria Math" w:hAnsi="Cambria Math" w:cs="Tahoma"/>
              </w:rPr>
              <m:t>∪</m:t>
            </m:r>
            <m:d>
              <m:dPr>
                <m:begChr m:val="{"/>
                <m:endChr m:val="}"/>
                <m:ctrlPr>
                  <w:rPr>
                    <w:rFonts w:ascii="Cambria Math" w:hAnsi="Cambria Math" w:cs="Tahoma"/>
                  </w:rPr>
                </m:ctrlPr>
              </m:dPr>
              <m:e>
                <m:sSub>
                  <m:sSubPr>
                    <m:ctrlPr>
                      <w:rPr>
                        <w:rFonts w:ascii="Cambria Math" w:hAnsi="Cambria Math" w:cs="Tahoma"/>
                      </w:rPr>
                    </m:ctrlPr>
                  </m:sSubPr>
                  <m:e>
                    <m:r>
                      <w:rPr>
                        <w:rFonts w:ascii="Cambria Math" w:hAnsi="Cambria Math" w:cs="Tahoma"/>
                      </w:rPr>
                      <m:t>x</m:t>
                    </m:r>
                  </m:e>
                  <m:sub>
                    <m:r>
                      <m:rPr>
                        <m:sty m:val="p"/>
                      </m:rPr>
                      <w:rPr>
                        <w:rFonts w:ascii="Cambria Math" w:hAnsi="Cambria Math" w:cs="Tahoma"/>
                      </w:rPr>
                      <m:t>i</m:t>
                    </m:r>
                  </m:sub>
                </m:sSub>
              </m:e>
            </m:d>
          </m:e>
        </m:d>
        <m:r>
          <m:rPr>
            <m:sty m:val="p"/>
          </m:rPr>
          <w:rPr>
            <w:rFonts w:ascii="Cambria Math" w:hAnsi="Cambria Math" w:cs="Tahoma"/>
          </w:rPr>
          <m:t>=</m:t>
        </m:r>
        <m:r>
          <w:rPr>
            <w:rFonts w:ascii="Cambria Math" w:hAnsi="Cambria Math" w:cs="Tahoma"/>
          </w:rPr>
          <m:t>v</m:t>
        </m:r>
        <m:r>
          <m:rPr>
            <m:sty m:val="p"/>
          </m:rPr>
          <w:rPr>
            <w:rFonts w:ascii="Cambria Math" w:hAnsi="Cambria Math" w:cs="Tahoma"/>
          </w:rPr>
          <m:t>(</m:t>
        </m:r>
        <m:r>
          <w:rPr>
            <w:rFonts w:ascii="Cambria Math" w:hAnsi="Cambria Math" w:cs="Tahoma"/>
          </w:rPr>
          <m:t>S</m:t>
        </m:r>
        <m:r>
          <m:rPr>
            <m:sty m:val="p"/>
          </m:rPr>
          <w:rPr>
            <w:rFonts w:ascii="Cambria Math" w:hAnsi="Cambria Math" w:cs="Tahoma"/>
          </w:rPr>
          <m:t>)</m:t>
        </m:r>
      </m:oMath>
      <w:r w:rsidRPr="00746A48">
        <w:rPr>
          <w:rFonts w:ascii="Tahoma" w:hAnsi="Tahoma" w:cs="Tahoma"/>
        </w:rPr>
        <w:t>. For all S, if i is dummy, he should have 0 Shapley value(receive nothing)</w:t>
      </w:r>
      <w:r w:rsidRPr="00746A48">
        <w:rPr>
          <w:rFonts w:ascii="Tahoma" w:hAnsi="Tahoma" w:cs="Tahoma"/>
        </w:rPr>
        <w:t>，</w:t>
      </w:r>
      <m:oMath>
        <m:sSub>
          <m:sSubPr>
            <m:ctrlPr>
              <w:rPr>
                <w:rFonts w:ascii="Cambria Math" w:hAnsi="Cambria Math" w:cs="Tahoma"/>
              </w:rPr>
            </m:ctrlPr>
          </m:sSubPr>
          <m:e>
            <m:r>
              <w:rPr>
                <w:rFonts w:ascii="Cambria Math" w:hAnsi="Cambria Math" w:cs="Tahoma"/>
              </w:rPr>
              <m:t>ψ</m:t>
            </m:r>
          </m:e>
          <m:sub>
            <m:r>
              <w:rPr>
                <w:rFonts w:ascii="Cambria Math" w:hAnsi="Cambria Math" w:cs="Tahoma"/>
              </w:rPr>
              <m:t>i</m:t>
            </m:r>
          </m:sub>
        </m:sSub>
        <m:d>
          <m:dPr>
            <m:ctrlPr>
              <w:rPr>
                <w:rFonts w:ascii="Cambria Math" w:hAnsi="Cambria Math" w:cs="Tahoma"/>
              </w:rPr>
            </m:ctrlPr>
          </m:dPr>
          <m:e>
            <m:r>
              <w:rPr>
                <w:rFonts w:ascii="Cambria Math" w:hAnsi="Cambria Math" w:cs="Tahoma"/>
              </w:rPr>
              <m:t>N</m:t>
            </m:r>
            <m:r>
              <m:rPr>
                <m:sty m:val="p"/>
              </m:rPr>
              <w:rPr>
                <w:rFonts w:ascii="Cambria Math" w:hAnsi="Cambria Math" w:cs="Tahoma"/>
              </w:rPr>
              <m:t>,</m:t>
            </m:r>
            <m:r>
              <w:rPr>
                <w:rFonts w:ascii="Cambria Math" w:hAnsi="Cambria Math" w:cs="Tahoma"/>
              </w:rPr>
              <m:t>v</m:t>
            </m:r>
          </m:e>
        </m:d>
        <m:r>
          <m:rPr>
            <m:sty m:val="p"/>
          </m:rPr>
          <w:rPr>
            <w:rFonts w:ascii="Cambria Math" w:hAnsi="Cambria Math" w:cs="Tahoma"/>
          </w:rPr>
          <m:t>=0</m:t>
        </m:r>
      </m:oMath>
      <w:r w:rsidRPr="00746A48">
        <w:rPr>
          <w:rFonts w:ascii="Tahoma" w:hAnsi="Tahoma" w:cs="Tahoma"/>
        </w:rPr>
        <w:t>.</w:t>
      </w:r>
    </w:p>
    <w:p w14:paraId="61892894" w14:textId="715B1411" w:rsidR="00D728C5" w:rsidRPr="00746A48" w:rsidRDefault="00D728C5" w:rsidP="00D728C5">
      <w:pPr>
        <w:pStyle w:val="ListParagraph"/>
        <w:numPr>
          <w:ilvl w:val="0"/>
          <w:numId w:val="1"/>
        </w:numPr>
        <w:ind w:firstLineChars="0"/>
        <w:rPr>
          <w:rFonts w:ascii="Tahoma" w:hAnsi="Tahoma" w:cs="Tahoma"/>
        </w:rPr>
      </w:pPr>
      <w:r w:rsidRPr="00746A48">
        <w:rPr>
          <w:rFonts w:ascii="Tahoma" w:hAnsi="Tahoma" w:cs="Tahoma"/>
          <w:b/>
          <w:bCs/>
        </w:rPr>
        <w:t>Additivity</w:t>
      </w:r>
      <w:r w:rsidRPr="00746A48">
        <w:rPr>
          <w:rFonts w:ascii="Tahoma" w:hAnsi="Tahoma" w:cs="Tahoma"/>
        </w:rPr>
        <w:t>：</w:t>
      </w:r>
      <w:r w:rsidRPr="00746A48">
        <w:rPr>
          <w:rFonts w:ascii="Tahoma" w:hAnsi="Tahoma" w:cs="Tahoma"/>
        </w:rPr>
        <w:t xml:space="preserve">if a game can be separated into two parts </w:t>
      </w:r>
      <m:oMath>
        <m:r>
          <w:rPr>
            <w:rFonts w:ascii="Cambria Math" w:hAnsi="Cambria Math" w:cs="Tahoma"/>
          </w:rPr>
          <m:t>v</m:t>
        </m:r>
        <m:r>
          <m:rPr>
            <m:sty m:val="p"/>
          </m:rPr>
          <w:rPr>
            <w:rFonts w:ascii="Cambria Math" w:hAnsi="Cambria Math" w:cs="Tahoma"/>
          </w:rPr>
          <m:t>=</m:t>
        </m:r>
        <w:bookmarkStart w:id="24" w:name="OLE_LINK3"/>
        <m:sSub>
          <m:sSubPr>
            <m:ctrlPr>
              <w:rPr>
                <w:rFonts w:ascii="Cambria Math" w:hAnsi="Cambria Math" w:cs="Tahoma"/>
              </w:rPr>
            </m:ctrlPr>
          </m:sSubPr>
          <m:e>
            <m:r>
              <w:rPr>
                <w:rFonts w:ascii="Cambria Math" w:hAnsi="Cambria Math" w:cs="Tahoma"/>
              </w:rPr>
              <m:t>v</m:t>
            </m:r>
          </m:e>
          <m:sub>
            <m:r>
              <m:rPr>
                <m:sty m:val="p"/>
              </m:rPr>
              <w:rPr>
                <w:rFonts w:ascii="Cambria Math" w:hAnsi="Cambria Math" w:cs="Tahoma"/>
              </w:rPr>
              <m:t>1</m:t>
            </m:r>
          </m:sub>
        </m:sSub>
        <w:bookmarkEnd w:id="24"/>
        <m:r>
          <m:rPr>
            <m:sty m:val="p"/>
          </m:rPr>
          <w:rPr>
            <w:rFonts w:ascii="Cambria Math" w:hAnsi="Cambria Math" w:cs="Tahoma"/>
          </w:rPr>
          <m:t>+</m:t>
        </m:r>
        <m:sSub>
          <m:sSubPr>
            <m:ctrlPr>
              <w:rPr>
                <w:rFonts w:ascii="Cambria Math" w:hAnsi="Cambria Math" w:cs="Tahoma"/>
              </w:rPr>
            </m:ctrlPr>
          </m:sSubPr>
          <m:e>
            <m:r>
              <w:rPr>
                <w:rFonts w:ascii="Cambria Math" w:hAnsi="Cambria Math" w:cs="Tahoma"/>
              </w:rPr>
              <m:t>v</m:t>
            </m:r>
          </m:e>
          <m:sub>
            <m:r>
              <m:rPr>
                <m:sty m:val="p"/>
              </m:rPr>
              <w:rPr>
                <w:rFonts w:ascii="Cambria Math" w:hAnsi="Cambria Math" w:cs="Tahoma"/>
              </w:rPr>
              <m:t>2</m:t>
            </m:r>
          </m:sub>
        </m:sSub>
      </m:oMath>
      <w:r w:rsidRPr="00746A48">
        <w:rPr>
          <w:rFonts w:ascii="Tahoma" w:hAnsi="Tahoma" w:cs="Tahoma"/>
        </w:rPr>
        <w:t xml:space="preserve">, then the distributed gains from value function </w:t>
      </w:r>
      <m:oMath>
        <m:r>
          <w:rPr>
            <w:rFonts w:ascii="Cambria Math" w:hAnsi="Cambria Math" w:cs="Tahoma"/>
          </w:rPr>
          <m:t>v</m:t>
        </m:r>
      </m:oMath>
      <w:r w:rsidRPr="00746A48">
        <w:rPr>
          <w:rFonts w:ascii="Tahoma" w:hAnsi="Tahoma" w:cs="Tahoma"/>
        </w:rPr>
        <w:t xml:space="preserve"> should correspond to the gains derived from </w:t>
      </w:r>
      <m:oMath>
        <m:sSub>
          <m:sSubPr>
            <m:ctrlPr>
              <w:rPr>
                <w:rFonts w:ascii="Cambria Math" w:hAnsi="Cambria Math" w:cs="Tahoma"/>
              </w:rPr>
            </m:ctrlPr>
          </m:sSubPr>
          <m:e>
            <m:r>
              <w:rPr>
                <w:rFonts w:ascii="Cambria Math" w:hAnsi="Cambria Math" w:cs="Tahoma"/>
              </w:rPr>
              <m:t>v</m:t>
            </m:r>
          </m:e>
          <m:sub>
            <m:r>
              <m:rPr>
                <m:sty m:val="p"/>
              </m:rPr>
              <w:rPr>
                <w:rFonts w:ascii="Cambria Math" w:hAnsi="Cambria Math" w:cs="Tahoma"/>
              </w:rPr>
              <m:t>1</m:t>
            </m:r>
          </m:sub>
        </m:sSub>
      </m:oMath>
      <w:r w:rsidRPr="00746A48">
        <w:rPr>
          <w:rFonts w:ascii="Tahoma" w:hAnsi="Tahoma" w:cs="Tahoma"/>
        </w:rPr>
        <w:t xml:space="preserve"> and the gains derived from </w:t>
      </w:r>
      <m:oMath>
        <m:sSub>
          <m:sSubPr>
            <m:ctrlPr>
              <w:rPr>
                <w:rFonts w:ascii="Cambria Math" w:hAnsi="Cambria Math" w:cs="Tahoma"/>
              </w:rPr>
            </m:ctrlPr>
          </m:sSubPr>
          <m:e>
            <m:r>
              <w:rPr>
                <w:rFonts w:ascii="Cambria Math" w:hAnsi="Cambria Math" w:cs="Tahoma"/>
              </w:rPr>
              <m:t>v</m:t>
            </m:r>
          </m:e>
          <m:sub>
            <m:r>
              <m:rPr>
                <m:sty m:val="p"/>
              </m:rPr>
              <w:rPr>
                <w:rFonts w:ascii="Cambria Math" w:hAnsi="Cambria Math" w:cs="Tahoma"/>
              </w:rPr>
              <m:t>2</m:t>
            </m:r>
          </m:sub>
        </m:sSub>
      </m:oMath>
      <w:r w:rsidRPr="00746A48">
        <w:rPr>
          <w:rFonts w:ascii="Tahoma" w:hAnsi="Tahoma" w:cs="Tahoma"/>
        </w:rPr>
        <w:t xml:space="preserve">. For every coalition S and player i, </w:t>
      </w:r>
      <m:oMath>
        <m:sSub>
          <m:sSubPr>
            <m:ctrlPr>
              <w:rPr>
                <w:rFonts w:ascii="Cambria Math" w:hAnsi="Cambria Math" w:cs="Tahoma"/>
              </w:rPr>
            </m:ctrlPr>
          </m:sSubPr>
          <m:e>
            <m:r>
              <w:rPr>
                <w:rFonts w:ascii="Cambria Math" w:hAnsi="Cambria Math" w:cs="Tahoma"/>
              </w:rPr>
              <m:t>ψ</m:t>
            </m:r>
          </m:e>
          <m:sub>
            <m:r>
              <w:rPr>
                <w:rFonts w:ascii="Cambria Math" w:hAnsi="Cambria Math" w:cs="Tahoma"/>
              </w:rPr>
              <m:t>i</m:t>
            </m:r>
          </m:sub>
        </m:sSub>
        <m:d>
          <m:dPr>
            <m:ctrlPr>
              <w:rPr>
                <w:rFonts w:ascii="Cambria Math" w:hAnsi="Cambria Math" w:cs="Tahoma"/>
              </w:rPr>
            </m:ctrlPr>
          </m:dPr>
          <m:e>
            <m:r>
              <w:rPr>
                <w:rFonts w:ascii="Cambria Math" w:hAnsi="Cambria Math" w:cs="Tahoma"/>
              </w:rPr>
              <m:t>N</m:t>
            </m:r>
            <m:r>
              <m:rPr>
                <m:sty m:val="p"/>
              </m:rPr>
              <w:rPr>
                <w:rFonts w:ascii="Cambria Math" w:hAnsi="Cambria Math" w:cs="Tahoma"/>
              </w:rPr>
              <m:t>,</m:t>
            </m:r>
            <m:sSub>
              <m:sSubPr>
                <m:ctrlPr>
                  <w:rPr>
                    <w:rFonts w:ascii="Cambria Math" w:hAnsi="Cambria Math" w:cs="Tahoma"/>
                  </w:rPr>
                </m:ctrlPr>
              </m:sSubPr>
              <m:e>
                <m:r>
                  <w:rPr>
                    <w:rFonts w:ascii="Cambria Math" w:hAnsi="Cambria Math" w:cs="Tahoma"/>
                  </w:rPr>
                  <m:t>v</m:t>
                </m:r>
              </m:e>
              <m:sub>
                <m:r>
                  <m:rPr>
                    <m:sty m:val="p"/>
                  </m:rPr>
                  <w:rPr>
                    <w:rFonts w:ascii="Cambria Math" w:hAnsi="Cambria Math" w:cs="Tahoma"/>
                  </w:rPr>
                  <m:t>1</m:t>
                </m:r>
              </m:sub>
            </m:sSub>
            <m:r>
              <m:rPr>
                <m:sty m:val="p"/>
              </m:rPr>
              <w:rPr>
                <w:rFonts w:ascii="Cambria Math" w:hAnsi="Cambria Math" w:cs="Tahoma"/>
              </w:rPr>
              <m:t>+</m:t>
            </m:r>
            <m:sSub>
              <m:sSubPr>
                <m:ctrlPr>
                  <w:rPr>
                    <w:rFonts w:ascii="Cambria Math" w:hAnsi="Cambria Math" w:cs="Tahoma"/>
                  </w:rPr>
                </m:ctrlPr>
              </m:sSubPr>
              <m:e>
                <m:r>
                  <w:rPr>
                    <w:rFonts w:ascii="Cambria Math" w:hAnsi="Cambria Math" w:cs="Tahoma"/>
                  </w:rPr>
                  <m:t>v</m:t>
                </m:r>
              </m:e>
              <m:sub>
                <m:r>
                  <m:rPr>
                    <m:sty m:val="p"/>
                  </m:rPr>
                  <w:rPr>
                    <w:rFonts w:ascii="Cambria Math" w:hAnsi="Cambria Math" w:cs="Tahoma"/>
                  </w:rPr>
                  <m:t>2</m:t>
                </m:r>
              </m:sub>
            </m:sSub>
          </m:e>
        </m:d>
        <m:r>
          <m:rPr>
            <m:sty m:val="p"/>
          </m:rPr>
          <w:rPr>
            <w:rFonts w:ascii="Cambria Math" w:hAnsi="Cambria Math" w:cs="Tahoma"/>
          </w:rPr>
          <m:t>=</m:t>
        </m:r>
        <m:sSub>
          <m:sSubPr>
            <m:ctrlPr>
              <w:rPr>
                <w:rFonts w:ascii="Cambria Math" w:hAnsi="Cambria Math" w:cs="Tahoma"/>
              </w:rPr>
            </m:ctrlPr>
          </m:sSubPr>
          <m:e>
            <m:r>
              <w:rPr>
                <w:rFonts w:ascii="Cambria Math" w:hAnsi="Cambria Math" w:cs="Tahoma"/>
              </w:rPr>
              <m:t>ψ</m:t>
            </m:r>
          </m:e>
          <m:sub>
            <m:r>
              <w:rPr>
                <w:rFonts w:ascii="Cambria Math" w:hAnsi="Cambria Math" w:cs="Tahoma"/>
              </w:rPr>
              <m:t>i</m:t>
            </m:r>
          </m:sub>
        </m:sSub>
        <m:d>
          <m:dPr>
            <m:ctrlPr>
              <w:rPr>
                <w:rFonts w:ascii="Cambria Math" w:hAnsi="Cambria Math" w:cs="Tahoma"/>
              </w:rPr>
            </m:ctrlPr>
          </m:dPr>
          <m:e>
            <m:r>
              <w:rPr>
                <w:rFonts w:ascii="Cambria Math" w:hAnsi="Cambria Math" w:cs="Tahoma"/>
              </w:rPr>
              <m:t>N</m:t>
            </m:r>
            <m:r>
              <m:rPr>
                <m:sty m:val="p"/>
              </m:rPr>
              <w:rPr>
                <w:rFonts w:ascii="Cambria Math" w:hAnsi="Cambria Math" w:cs="Tahoma"/>
              </w:rPr>
              <m:t>,</m:t>
            </m:r>
            <m:sSub>
              <m:sSubPr>
                <m:ctrlPr>
                  <w:rPr>
                    <w:rFonts w:ascii="Cambria Math" w:hAnsi="Cambria Math" w:cs="Tahoma"/>
                  </w:rPr>
                </m:ctrlPr>
              </m:sSubPr>
              <m:e>
                <m:r>
                  <w:rPr>
                    <w:rFonts w:ascii="Cambria Math" w:hAnsi="Cambria Math" w:cs="Tahoma"/>
                  </w:rPr>
                  <m:t>v</m:t>
                </m:r>
              </m:e>
              <m:sub>
                <m:r>
                  <m:rPr>
                    <m:sty m:val="p"/>
                  </m:rPr>
                  <w:rPr>
                    <w:rFonts w:ascii="Cambria Math" w:hAnsi="Cambria Math" w:cs="Tahoma"/>
                  </w:rPr>
                  <m:t>1</m:t>
                </m:r>
              </m:sub>
            </m:sSub>
          </m:e>
        </m:d>
        <m:r>
          <m:rPr>
            <m:sty m:val="p"/>
          </m:rPr>
          <w:rPr>
            <w:rFonts w:ascii="Cambria Math" w:hAnsi="Cambria Math" w:cs="Tahoma"/>
          </w:rPr>
          <m:t>+</m:t>
        </m:r>
        <m:sSub>
          <m:sSubPr>
            <m:ctrlPr>
              <w:rPr>
                <w:rFonts w:ascii="Cambria Math" w:hAnsi="Cambria Math" w:cs="Tahoma"/>
              </w:rPr>
            </m:ctrlPr>
          </m:sSubPr>
          <m:e>
            <m:r>
              <w:rPr>
                <w:rFonts w:ascii="Cambria Math" w:hAnsi="Cambria Math" w:cs="Tahoma"/>
              </w:rPr>
              <m:t>ψ</m:t>
            </m:r>
          </m:e>
          <m:sub>
            <m:r>
              <w:rPr>
                <w:rFonts w:ascii="Cambria Math" w:hAnsi="Cambria Math" w:cs="Tahoma"/>
              </w:rPr>
              <m:t>i</m:t>
            </m:r>
          </m:sub>
        </m:sSub>
        <m:d>
          <m:dPr>
            <m:ctrlPr>
              <w:rPr>
                <w:rFonts w:ascii="Cambria Math" w:hAnsi="Cambria Math" w:cs="Tahoma"/>
              </w:rPr>
            </m:ctrlPr>
          </m:dPr>
          <m:e>
            <m:r>
              <w:rPr>
                <w:rFonts w:ascii="Cambria Math" w:hAnsi="Cambria Math" w:cs="Tahoma"/>
              </w:rPr>
              <m:t>N</m:t>
            </m:r>
            <m:r>
              <m:rPr>
                <m:sty m:val="p"/>
              </m:rPr>
              <w:rPr>
                <w:rFonts w:ascii="Cambria Math" w:hAnsi="Cambria Math" w:cs="Tahoma"/>
              </w:rPr>
              <m:t>,</m:t>
            </m:r>
            <m:sSub>
              <m:sSubPr>
                <m:ctrlPr>
                  <w:rPr>
                    <w:rFonts w:ascii="Cambria Math" w:hAnsi="Cambria Math" w:cs="Tahoma"/>
                  </w:rPr>
                </m:ctrlPr>
              </m:sSubPr>
              <m:e>
                <m:r>
                  <w:rPr>
                    <w:rFonts w:ascii="Cambria Math" w:hAnsi="Cambria Math" w:cs="Tahoma"/>
                  </w:rPr>
                  <m:t>v</m:t>
                </m:r>
              </m:e>
              <m:sub>
                <m:r>
                  <m:rPr>
                    <m:sty m:val="p"/>
                  </m:rPr>
                  <w:rPr>
                    <w:rFonts w:ascii="Cambria Math" w:hAnsi="Cambria Math" w:cs="Tahoma"/>
                  </w:rPr>
                  <m:t>2</m:t>
                </m:r>
              </m:sub>
            </m:sSub>
          </m:e>
        </m:d>
        <m:r>
          <m:rPr>
            <m:sty m:val="p"/>
          </m:rPr>
          <w:rPr>
            <w:rFonts w:ascii="Cambria Math" w:hAnsi="Cambria Math" w:cs="Tahoma"/>
          </w:rPr>
          <m:t>,</m:t>
        </m:r>
      </m:oMath>
      <w:r w:rsidRPr="00746A48">
        <w:rPr>
          <w:rFonts w:ascii="Tahoma" w:hAnsi="Tahoma" w:cs="Tahoma"/>
        </w:rPr>
        <w:t xml:space="preserve"> where the game</w:t>
      </w:r>
      <m:oMath>
        <m:d>
          <m:dPr>
            <m:ctrlPr>
              <w:rPr>
                <w:rFonts w:ascii="Cambria Math" w:hAnsi="Cambria Math" w:cs="Tahoma"/>
              </w:rPr>
            </m:ctrlPr>
          </m:dPr>
          <m:e>
            <m:r>
              <w:rPr>
                <w:rFonts w:ascii="Cambria Math" w:hAnsi="Cambria Math" w:cs="Tahoma"/>
              </w:rPr>
              <m:t>N</m:t>
            </m:r>
            <m:r>
              <m:rPr>
                <m:sty m:val="p"/>
              </m:rPr>
              <w:rPr>
                <w:rFonts w:ascii="Cambria Math" w:hAnsi="Cambria Math" w:cs="Tahoma"/>
              </w:rPr>
              <m:t>,</m:t>
            </m:r>
            <m:sSub>
              <m:sSubPr>
                <m:ctrlPr>
                  <w:rPr>
                    <w:rFonts w:ascii="Cambria Math" w:hAnsi="Cambria Math" w:cs="Tahoma"/>
                  </w:rPr>
                </m:ctrlPr>
              </m:sSubPr>
              <m:e>
                <m:r>
                  <w:rPr>
                    <w:rFonts w:ascii="Cambria Math" w:hAnsi="Cambria Math" w:cs="Tahoma"/>
                  </w:rPr>
                  <m:t>v</m:t>
                </m:r>
              </m:e>
              <m:sub>
                <m:r>
                  <m:rPr>
                    <m:sty m:val="p"/>
                  </m:rPr>
                  <w:rPr>
                    <w:rFonts w:ascii="Cambria Math" w:hAnsi="Cambria Math" w:cs="Tahoma"/>
                  </w:rPr>
                  <m:t>1</m:t>
                </m:r>
              </m:sub>
            </m:sSub>
            <m:r>
              <m:rPr>
                <m:sty m:val="p"/>
              </m:rPr>
              <w:rPr>
                <w:rFonts w:ascii="Cambria Math" w:hAnsi="Cambria Math" w:cs="Tahoma"/>
              </w:rPr>
              <m:t>+</m:t>
            </m:r>
            <m:sSub>
              <m:sSubPr>
                <m:ctrlPr>
                  <w:rPr>
                    <w:rFonts w:ascii="Cambria Math" w:hAnsi="Cambria Math" w:cs="Tahoma"/>
                  </w:rPr>
                </m:ctrlPr>
              </m:sSubPr>
              <m:e>
                <m:r>
                  <w:rPr>
                    <w:rFonts w:ascii="Cambria Math" w:hAnsi="Cambria Math" w:cs="Tahoma"/>
                  </w:rPr>
                  <m:t>v</m:t>
                </m:r>
              </m:e>
              <m:sub>
                <m:r>
                  <m:rPr>
                    <m:sty m:val="p"/>
                  </m:rPr>
                  <w:rPr>
                    <w:rFonts w:ascii="Cambria Math" w:hAnsi="Cambria Math" w:cs="Tahoma"/>
                  </w:rPr>
                  <m:t>2</m:t>
                </m:r>
              </m:sub>
            </m:sSub>
          </m:e>
        </m:d>
      </m:oMath>
      <w:r w:rsidRPr="00746A48">
        <w:rPr>
          <w:rFonts w:ascii="Tahoma" w:hAnsi="Tahoma" w:cs="Tahoma"/>
        </w:rPr>
        <w:t xml:space="preserve"> is defined by</w:t>
      </w:r>
      <m:oMath>
        <m:r>
          <m:rPr>
            <m:sty m:val="p"/>
          </m:rPr>
          <w:rPr>
            <w:rFonts w:ascii="Cambria Math" w:hAnsi="Cambria Math" w:cs="Tahoma"/>
          </w:rPr>
          <m:t xml:space="preserve"> </m:t>
        </m:r>
        <m:d>
          <m:dPr>
            <m:ctrlPr>
              <w:rPr>
                <w:rFonts w:ascii="Cambria Math" w:hAnsi="Cambria Math" w:cs="Tahoma"/>
              </w:rPr>
            </m:ctrlPr>
          </m:dPr>
          <m:e>
            <m:sSub>
              <m:sSubPr>
                <m:ctrlPr>
                  <w:rPr>
                    <w:rFonts w:ascii="Cambria Math" w:hAnsi="Cambria Math" w:cs="Tahoma"/>
                  </w:rPr>
                </m:ctrlPr>
              </m:sSubPr>
              <m:e>
                <m:r>
                  <w:rPr>
                    <w:rFonts w:ascii="Cambria Math" w:hAnsi="Cambria Math" w:cs="Tahoma"/>
                  </w:rPr>
                  <m:t>v</m:t>
                </m:r>
              </m:e>
              <m:sub>
                <m:r>
                  <m:rPr>
                    <m:sty m:val="p"/>
                  </m:rPr>
                  <w:rPr>
                    <w:rFonts w:ascii="Cambria Math" w:hAnsi="Cambria Math" w:cs="Tahoma"/>
                  </w:rPr>
                  <m:t>1</m:t>
                </m:r>
              </m:sub>
            </m:sSub>
            <m:r>
              <m:rPr>
                <m:sty m:val="p"/>
              </m:rPr>
              <w:rPr>
                <w:rFonts w:ascii="Cambria Math" w:hAnsi="Cambria Math" w:cs="Tahoma"/>
              </w:rPr>
              <m:t>+</m:t>
            </m:r>
            <m:sSub>
              <m:sSubPr>
                <m:ctrlPr>
                  <w:rPr>
                    <w:rFonts w:ascii="Cambria Math" w:hAnsi="Cambria Math" w:cs="Tahoma"/>
                  </w:rPr>
                </m:ctrlPr>
              </m:sSubPr>
              <m:e>
                <m:r>
                  <w:rPr>
                    <w:rFonts w:ascii="Cambria Math" w:hAnsi="Cambria Math" w:cs="Tahoma"/>
                  </w:rPr>
                  <m:t>v</m:t>
                </m:r>
              </m:e>
              <m:sub>
                <m:r>
                  <m:rPr>
                    <m:sty m:val="p"/>
                  </m:rPr>
                  <w:rPr>
                    <w:rFonts w:ascii="Cambria Math" w:hAnsi="Cambria Math" w:cs="Tahoma"/>
                  </w:rPr>
                  <m:t>2</m:t>
                </m:r>
              </m:sub>
            </m:sSub>
          </m:e>
        </m:d>
        <m:d>
          <m:dPr>
            <m:ctrlPr>
              <w:rPr>
                <w:rFonts w:ascii="Cambria Math" w:hAnsi="Cambria Math" w:cs="Tahoma"/>
              </w:rPr>
            </m:ctrlPr>
          </m:dPr>
          <m:e>
            <m:r>
              <w:rPr>
                <w:rFonts w:ascii="Cambria Math" w:hAnsi="Cambria Math" w:cs="Tahoma"/>
              </w:rPr>
              <m:t>S</m:t>
            </m:r>
          </m:e>
        </m:d>
        <m:r>
          <m:rPr>
            <m:sty m:val="p"/>
          </m:rPr>
          <w:rPr>
            <w:rFonts w:ascii="Cambria Math" w:hAnsi="Cambria Math" w:cs="Tahoma"/>
          </w:rPr>
          <m:t>=</m:t>
        </m:r>
        <m:sSub>
          <m:sSubPr>
            <m:ctrlPr>
              <w:rPr>
                <w:rFonts w:ascii="Cambria Math" w:hAnsi="Cambria Math" w:cs="Tahoma"/>
              </w:rPr>
            </m:ctrlPr>
          </m:sSubPr>
          <m:e>
            <m:r>
              <w:rPr>
                <w:rFonts w:ascii="Cambria Math" w:hAnsi="Cambria Math" w:cs="Tahoma"/>
              </w:rPr>
              <m:t>v</m:t>
            </m:r>
          </m:e>
          <m:sub>
            <m:r>
              <m:rPr>
                <m:sty m:val="p"/>
              </m:rPr>
              <w:rPr>
                <w:rFonts w:ascii="Cambria Math" w:hAnsi="Cambria Math" w:cs="Tahoma"/>
              </w:rPr>
              <m:t>1</m:t>
            </m:r>
          </m:sub>
        </m:sSub>
        <m:d>
          <m:dPr>
            <m:ctrlPr>
              <w:rPr>
                <w:rFonts w:ascii="Cambria Math" w:hAnsi="Cambria Math" w:cs="Tahoma"/>
              </w:rPr>
            </m:ctrlPr>
          </m:dPr>
          <m:e>
            <m:r>
              <w:rPr>
                <w:rFonts w:ascii="Cambria Math" w:hAnsi="Cambria Math" w:cs="Tahoma"/>
              </w:rPr>
              <m:t>S</m:t>
            </m:r>
          </m:e>
        </m:d>
        <m:r>
          <m:rPr>
            <m:sty m:val="p"/>
          </m:rPr>
          <w:rPr>
            <w:rFonts w:ascii="Cambria Math" w:hAnsi="Cambria Math" w:cs="Tahoma"/>
          </w:rPr>
          <m:t>+</m:t>
        </m:r>
        <m:sSub>
          <m:sSubPr>
            <m:ctrlPr>
              <w:rPr>
                <w:rFonts w:ascii="Cambria Math" w:hAnsi="Cambria Math" w:cs="Tahoma"/>
              </w:rPr>
            </m:ctrlPr>
          </m:sSubPr>
          <m:e>
            <m:r>
              <w:rPr>
                <w:rFonts w:ascii="Cambria Math" w:hAnsi="Cambria Math" w:cs="Tahoma"/>
              </w:rPr>
              <m:t>v</m:t>
            </m:r>
          </m:e>
          <m:sub>
            <m:r>
              <m:rPr>
                <m:sty m:val="p"/>
              </m:rPr>
              <w:rPr>
                <w:rFonts w:ascii="Cambria Math" w:hAnsi="Cambria Math" w:cs="Tahoma"/>
              </w:rPr>
              <m:t>2</m:t>
            </m:r>
          </m:sub>
        </m:sSub>
        <m:d>
          <m:dPr>
            <m:ctrlPr>
              <w:rPr>
                <w:rFonts w:ascii="Cambria Math" w:hAnsi="Cambria Math" w:cs="Tahoma"/>
              </w:rPr>
            </m:ctrlPr>
          </m:dPr>
          <m:e>
            <m:r>
              <w:rPr>
                <w:rFonts w:ascii="Cambria Math" w:hAnsi="Cambria Math" w:cs="Tahoma"/>
              </w:rPr>
              <m:t>S</m:t>
            </m:r>
          </m:e>
        </m:d>
        <m:r>
          <m:rPr>
            <m:sty m:val="p"/>
          </m:rPr>
          <w:rPr>
            <w:rFonts w:ascii="Cambria Math" w:hAnsi="Cambria Math" w:cs="Tahoma"/>
          </w:rPr>
          <m:t>.</m:t>
        </m:r>
      </m:oMath>
      <w:r w:rsidR="00746A48" w:rsidRPr="00746A48">
        <w:rPr>
          <w:rFonts w:ascii="Tahoma" w:hAnsi="Tahoma" w:cs="Tahoma"/>
        </w:rPr>
        <w:t xml:space="preserve"> This is a prime requisite if a researcher intends to design an evaluation scheme that </w:t>
      </w:r>
      <w:r w:rsidR="00746A48" w:rsidRPr="00746A48">
        <w:rPr>
          <w:rFonts w:ascii="Tahoma" w:hAnsi="Tahoma" w:cs="Tahoma"/>
        </w:rPr>
        <w:lastRenderedPageBreak/>
        <w:t>would be applied to the “systems of interdependent games”</w:t>
      </w:r>
      <w:r w:rsidR="00746A48" w:rsidRPr="00746A48">
        <w:rPr>
          <w:rFonts w:ascii="Tahoma" w:hAnsi="Tahoma" w:cs="Tahoma"/>
        </w:rPr>
        <w:fldChar w:fldCharType="begin" w:fldLock="1"/>
      </w:r>
      <w:r w:rsidR="00B1327B">
        <w:rPr>
          <w:rFonts w:ascii="Tahoma" w:hAnsi="Tahoma" w:cs="Tahoma"/>
        </w:rPr>
        <w:instrText>ADDIN CSL_CITATION {"citationItems":[{"id":"ITEM-1","itemData":{"ISBN":"9780691011929","author":[{"dropping-particle":"","family":"Kuhn","given":"H W","non-dropping-particle":"","parse-names":false,"suffix":""}],"collection-title":"Frontiers of Economic Research","id":"ITEM-1","issued":{"date-parts":[["1997"]]},"number-of-pages":"71","publisher":"Princeton University Press","title":"Classics in Game Theory","type":"book"},"uris":["http://www.mendeley.com/documents/?uuid=7fc23f70-d8a5-4a18-8988-d501ee7c60ac"]}],"mendeley":{"formattedCitation":"(Kuhn, 1997)","plainTextFormattedCitation":"(Kuhn, 1997)","previouslyFormattedCitation":"(Kuhn, 1997)"},"properties":{"noteIndex":0},"schema":"https://github.com/citation-style-language/schema/raw/master/csl-citation.json"}</w:instrText>
      </w:r>
      <w:r w:rsidR="00746A48" w:rsidRPr="00746A48">
        <w:rPr>
          <w:rFonts w:ascii="Tahoma" w:hAnsi="Tahoma" w:cs="Tahoma"/>
        </w:rPr>
        <w:fldChar w:fldCharType="separate"/>
      </w:r>
      <w:r w:rsidR="00746A48" w:rsidRPr="00746A48">
        <w:rPr>
          <w:rFonts w:ascii="Tahoma" w:hAnsi="Tahoma" w:cs="Tahoma"/>
          <w:noProof/>
        </w:rPr>
        <w:t>(Kuhn, 1997)</w:t>
      </w:r>
      <w:r w:rsidR="00746A48" w:rsidRPr="00746A48">
        <w:rPr>
          <w:rFonts w:ascii="Tahoma" w:hAnsi="Tahoma" w:cs="Tahoma"/>
        </w:rPr>
        <w:fldChar w:fldCharType="end"/>
      </w:r>
      <w:r w:rsidR="00746A48" w:rsidRPr="00746A48">
        <w:rPr>
          <w:rFonts w:ascii="Tahoma" w:hAnsi="Tahoma" w:cs="Tahoma"/>
        </w:rPr>
        <w:t>.</w:t>
      </w:r>
    </w:p>
    <w:p w14:paraId="59F08B12" w14:textId="6F6CA7C2" w:rsidR="00D728C5" w:rsidRPr="00746A48" w:rsidRDefault="00D728C5" w:rsidP="00D728C5">
      <w:pPr>
        <w:rPr>
          <w:rFonts w:ascii="Tahoma" w:hAnsi="Tahoma" w:cs="Tahoma"/>
        </w:rPr>
      </w:pPr>
      <w:r w:rsidRPr="00746A48">
        <w:rPr>
          <w:rFonts w:ascii="Tahoma" w:hAnsi="Tahoma" w:cs="Tahoma"/>
        </w:rPr>
        <w:t xml:space="preserve">The Shapley value is </w:t>
      </w:r>
      <w:r w:rsidR="00746A48" w:rsidRPr="00746A48">
        <w:rPr>
          <w:rFonts w:ascii="Tahoma" w:hAnsi="Tahoma" w:cs="Tahoma"/>
        </w:rPr>
        <w:t xml:space="preserve">proved by </w:t>
      </w:r>
      <w:r w:rsidR="00746A48" w:rsidRPr="00746A48">
        <w:rPr>
          <w:rFonts w:ascii="Tahoma" w:hAnsi="Tahoma" w:cs="Tahoma"/>
        </w:rPr>
        <w:fldChar w:fldCharType="begin" w:fldLock="1"/>
      </w:r>
      <w:r w:rsidR="00746A48" w:rsidRPr="00746A48">
        <w:rPr>
          <w:rFonts w:ascii="Tahoma" w:hAnsi="Tahoma" w:cs="Tahoma"/>
        </w:rPr>
        <w:instrText>ADDIN CSL_CITATION {"citationItems":[{"id":"ITEM-1","itemData":{"abstract":"At the foundation of the theory of games is the assumption that the players of a game can evaluate, in their utility scales, every\" prospect\" that might arise as a result of a play. In attempting to apply the theory to any field, one would normally expect to be permitted to include, in the class of\" prospects,\" the prospect of having to play a game. The possibility of evaluating games is therefore of critical importance. So long as the theory is unable to assign values to the games typically found in application, only relatively simple situations …","author":[{"dropping-particle":"","family":"Shapley","given":"L. S.","non-dropping-particle":"","parse-names":false,"suffix":""}],"container-title":"Annals of Mathematics Studies","id":"ITEM-1","issue":"2","issued":{"date-parts":[["1953"]]},"page":"307-317","title":"\"A Value for n% person Games. Contributions to the Theory of Games","type":"article-journal","volume":"28"},"uris":["http://www.mendeley.com/documents/?uuid=316b5567-2118-4690-9f99-b9b325ae8c54"]}],"mendeley":{"formattedCitation":"(Shapley, 1953)","manualFormatting":"Shapley (1953)","plainTextFormattedCitation":"(Shapley, 1953)","previouslyFormattedCitation":"(Shapley, 1953)"},"properties":{"noteIndex":0},"schema":"https://github.com/citation-style-language/schema/raw/master/csl-citation.json"}</w:instrText>
      </w:r>
      <w:r w:rsidR="00746A48" w:rsidRPr="00746A48">
        <w:rPr>
          <w:rFonts w:ascii="Tahoma" w:hAnsi="Tahoma" w:cs="Tahoma"/>
        </w:rPr>
        <w:fldChar w:fldCharType="separate"/>
      </w:r>
      <w:r w:rsidR="00746A48" w:rsidRPr="00746A48">
        <w:rPr>
          <w:rFonts w:ascii="Tahoma" w:hAnsi="Tahoma" w:cs="Tahoma"/>
          <w:noProof/>
        </w:rPr>
        <w:t>Shapley (1953)</w:t>
      </w:r>
      <w:r w:rsidR="00746A48" w:rsidRPr="00746A48">
        <w:rPr>
          <w:rFonts w:ascii="Tahoma" w:hAnsi="Tahoma" w:cs="Tahoma"/>
        </w:rPr>
        <w:fldChar w:fldCharType="end"/>
      </w:r>
      <w:r w:rsidR="00746A48" w:rsidRPr="00746A48">
        <w:rPr>
          <w:rFonts w:ascii="Tahoma" w:hAnsi="Tahoma" w:cs="Tahoma"/>
        </w:rPr>
        <w:t xml:space="preserve"> to be </w:t>
      </w:r>
      <w:r w:rsidRPr="00746A48">
        <w:rPr>
          <w:rFonts w:ascii="Tahoma" w:hAnsi="Tahoma" w:cs="Tahoma"/>
        </w:rPr>
        <w:t xml:space="preserve">the only map from the set of all games to payoff vectors that satisfies all four properties. </w:t>
      </w:r>
    </w:p>
    <w:p w14:paraId="56AB1BA8" w14:textId="55D97C6A" w:rsidR="002F18D8" w:rsidRPr="00746A48" w:rsidRDefault="00DA411B">
      <w:pPr>
        <w:rPr>
          <w:rFonts w:ascii="Tahoma" w:hAnsi="Tahoma" w:cs="Tahoma"/>
        </w:rPr>
      </w:pPr>
      <m:oMathPara>
        <m:oMath>
          <m:sSub>
            <m:sSubPr>
              <m:ctrlPr>
                <w:rPr>
                  <w:rFonts w:ascii="Cambria Math" w:hAnsi="Cambria Math" w:cs="Tahoma"/>
                </w:rPr>
              </m:ctrlPr>
            </m:sSubPr>
            <m:e>
              <m:r>
                <w:rPr>
                  <w:rFonts w:ascii="Cambria Math" w:hAnsi="Cambria Math" w:cs="Tahoma"/>
                </w:rPr>
                <m:t>ψ</m:t>
              </m:r>
            </m:e>
            <m:sub>
              <m:r>
                <w:rPr>
                  <w:rFonts w:ascii="Cambria Math" w:hAnsi="Cambria Math" w:cs="Tahoma"/>
                </w:rPr>
                <m:t>i</m:t>
              </m:r>
            </m:sub>
          </m:sSub>
          <m:d>
            <m:dPr>
              <m:ctrlPr>
                <w:rPr>
                  <w:rFonts w:ascii="Cambria Math" w:hAnsi="Cambria Math" w:cs="Tahoma"/>
                </w:rPr>
              </m:ctrlPr>
            </m:dPr>
            <m:e>
              <m:r>
                <w:rPr>
                  <w:rFonts w:ascii="Cambria Math" w:hAnsi="Cambria Math" w:cs="Tahoma"/>
                </w:rPr>
                <m:t>N</m:t>
              </m:r>
              <m:r>
                <m:rPr>
                  <m:sty m:val="p"/>
                </m:rPr>
                <w:rPr>
                  <w:rFonts w:ascii="Cambria Math" w:hAnsi="Cambria Math" w:cs="Tahoma"/>
                </w:rPr>
                <m:t>,</m:t>
              </m:r>
              <m:r>
                <w:rPr>
                  <w:rFonts w:ascii="Cambria Math" w:hAnsi="Cambria Math" w:cs="Tahoma"/>
                </w:rPr>
                <m:t>v</m:t>
              </m:r>
            </m:e>
          </m:d>
          <m:r>
            <m:rPr>
              <m:sty m:val="p"/>
            </m:rPr>
            <w:rPr>
              <w:rFonts w:ascii="Cambria Math" w:hAnsi="Cambria Math" w:cs="Tahoma"/>
            </w:rPr>
            <m:t>=</m:t>
          </m:r>
          <m:nary>
            <m:naryPr>
              <m:chr m:val="∑"/>
              <m:limLoc m:val="undOvr"/>
              <m:grow m:val="1"/>
              <m:supHide m:val="1"/>
              <m:ctrlPr>
                <w:rPr>
                  <w:rFonts w:ascii="Cambria Math" w:hAnsi="Cambria Math" w:cs="Tahoma"/>
                </w:rPr>
              </m:ctrlPr>
            </m:naryPr>
            <m:sub>
              <m:r>
                <w:rPr>
                  <w:rFonts w:ascii="Cambria Math" w:hAnsi="Cambria Math" w:cs="Tahoma"/>
                </w:rPr>
                <m:t>S</m:t>
              </m:r>
              <m:r>
                <m:rPr>
                  <m:sty m:val="p"/>
                </m:rPr>
                <w:rPr>
                  <w:rFonts w:ascii="Cambria Math" w:hAnsi="Cambria Math" w:cs="Tahoma"/>
                </w:rPr>
                <m:t>⊆N\</m:t>
              </m:r>
              <m:r>
                <m:rPr>
                  <m:lit/>
                  <m:sty m:val="p"/>
                </m:rPr>
                <w:rPr>
                  <w:rFonts w:ascii="Cambria Math" w:hAnsi="Cambria Math" w:cs="Tahoma"/>
                </w:rPr>
                <m:t>{</m:t>
              </m:r>
              <m:sSub>
                <m:sSubPr>
                  <m:ctrlPr>
                    <w:rPr>
                      <w:rFonts w:ascii="Cambria Math" w:hAnsi="Cambria Math" w:cs="Tahoma"/>
                    </w:rPr>
                  </m:ctrlPr>
                </m:sSubPr>
                <m:e>
                  <m:r>
                    <w:rPr>
                      <w:rFonts w:ascii="Cambria Math" w:hAnsi="Cambria Math" w:cs="Tahoma"/>
                    </w:rPr>
                    <m:t>x</m:t>
                  </m:r>
                </m:e>
                <m:sub>
                  <m:r>
                    <w:rPr>
                      <w:rFonts w:ascii="Cambria Math" w:hAnsi="Cambria Math" w:cs="Tahoma"/>
                    </w:rPr>
                    <m:t>i</m:t>
                  </m:r>
                </m:sub>
              </m:sSub>
              <m:r>
                <m:rPr>
                  <m:sty m:val="p"/>
                </m:rPr>
                <w:rPr>
                  <w:rFonts w:ascii="Cambria Math" w:hAnsi="Cambria Math" w:cs="Tahoma"/>
                </w:rPr>
                <m:t>}</m:t>
              </m:r>
            </m:sub>
            <m:sup/>
            <m:e>
              <m:f>
                <m:fPr>
                  <m:ctrlPr>
                    <w:rPr>
                      <w:rFonts w:ascii="Cambria Math" w:hAnsi="Cambria Math" w:cs="Tahoma"/>
                    </w:rPr>
                  </m:ctrlPr>
                </m:fPr>
                <m:num>
                  <m:d>
                    <m:dPr>
                      <m:begChr m:val="|"/>
                      <m:endChr m:val="|"/>
                      <m:ctrlPr>
                        <w:rPr>
                          <w:rFonts w:ascii="Cambria Math" w:hAnsi="Cambria Math" w:cs="Tahoma"/>
                        </w:rPr>
                      </m:ctrlPr>
                    </m:dPr>
                    <m:e>
                      <m:r>
                        <w:rPr>
                          <w:rFonts w:ascii="Cambria Math" w:hAnsi="Cambria Math" w:cs="Tahoma"/>
                        </w:rPr>
                        <m:t>s</m:t>
                      </m:r>
                    </m:e>
                  </m:d>
                  <m:r>
                    <m:rPr>
                      <m:sty m:val="p"/>
                    </m:rPr>
                    <w:rPr>
                      <w:rFonts w:ascii="Cambria Math" w:hAnsi="Cambria Math" w:cs="Tahoma"/>
                    </w:rPr>
                    <m:t>!</m:t>
                  </m:r>
                  <m:d>
                    <m:dPr>
                      <m:ctrlPr>
                        <w:rPr>
                          <w:rFonts w:ascii="Cambria Math" w:hAnsi="Cambria Math" w:cs="Tahoma"/>
                        </w:rPr>
                      </m:ctrlPr>
                    </m:dPr>
                    <m:e>
                      <m:r>
                        <m:rPr>
                          <m:sty m:val="p"/>
                        </m:rPr>
                        <w:rPr>
                          <w:rFonts w:ascii="Cambria Math" w:hAnsi="Cambria Math" w:cs="Tahoma"/>
                        </w:rPr>
                        <m:t>|</m:t>
                      </m:r>
                      <m:r>
                        <w:rPr>
                          <w:rFonts w:ascii="Cambria Math" w:hAnsi="Cambria Math" w:cs="Tahoma"/>
                        </w:rPr>
                        <m:t>N</m:t>
                      </m:r>
                      <m:r>
                        <m:rPr>
                          <m:sty m:val="p"/>
                        </m:rPr>
                        <w:rPr>
                          <w:rFonts w:ascii="Cambria Math" w:hAnsi="Cambria Math" w:cs="Tahoma"/>
                        </w:rPr>
                        <m:t>|-</m:t>
                      </m:r>
                      <m:d>
                        <m:dPr>
                          <m:begChr m:val="|"/>
                          <m:endChr m:val="|"/>
                          <m:ctrlPr>
                            <w:rPr>
                              <w:rFonts w:ascii="Cambria Math" w:hAnsi="Cambria Math" w:cs="Tahoma"/>
                            </w:rPr>
                          </m:ctrlPr>
                        </m:dPr>
                        <m:e>
                          <m:r>
                            <w:rPr>
                              <w:rFonts w:ascii="Cambria Math" w:hAnsi="Cambria Math" w:cs="Tahoma"/>
                            </w:rPr>
                            <m:t>s</m:t>
                          </m:r>
                        </m:e>
                      </m:d>
                      <m:r>
                        <m:rPr>
                          <m:sty m:val="p"/>
                        </m:rPr>
                        <w:rPr>
                          <w:rFonts w:ascii="Cambria Math" w:hAnsi="Cambria Math" w:cs="Tahoma"/>
                        </w:rPr>
                        <m:t>-1</m:t>
                      </m:r>
                    </m:e>
                  </m:d>
                  <m:r>
                    <m:rPr>
                      <m:sty m:val="p"/>
                    </m:rPr>
                    <w:rPr>
                      <w:rFonts w:ascii="Cambria Math" w:hAnsi="Cambria Math" w:cs="Tahoma"/>
                    </w:rPr>
                    <m:t>!</m:t>
                  </m:r>
                </m:num>
                <m:den>
                  <m:r>
                    <m:rPr>
                      <m:sty m:val="p"/>
                    </m:rPr>
                    <w:rPr>
                      <w:rFonts w:ascii="Cambria Math" w:hAnsi="Cambria Math" w:cs="Tahoma"/>
                    </w:rPr>
                    <m:t>|</m:t>
                  </m:r>
                  <m:r>
                    <w:rPr>
                      <w:rFonts w:ascii="Cambria Math" w:hAnsi="Cambria Math" w:cs="Tahoma"/>
                    </w:rPr>
                    <m:t>N</m:t>
                  </m:r>
                  <m:r>
                    <m:rPr>
                      <m:sty m:val="p"/>
                    </m:rPr>
                    <w:rPr>
                      <w:rFonts w:ascii="Cambria Math" w:hAnsi="Cambria Math" w:cs="Tahoma"/>
                    </w:rPr>
                    <m:t>|!</m:t>
                  </m:r>
                </m:den>
              </m:f>
              <m:d>
                <m:dPr>
                  <m:ctrlPr>
                    <w:rPr>
                      <w:rFonts w:ascii="Cambria Math" w:hAnsi="Cambria Math" w:cs="Tahoma"/>
                    </w:rPr>
                  </m:ctrlPr>
                </m:dPr>
                <m:e>
                  <m:r>
                    <w:rPr>
                      <w:rFonts w:ascii="Cambria Math" w:hAnsi="Cambria Math" w:cs="Tahoma"/>
                    </w:rPr>
                    <m:t>v</m:t>
                  </m:r>
                  <m:d>
                    <m:dPr>
                      <m:ctrlPr>
                        <w:rPr>
                          <w:rFonts w:ascii="Cambria Math" w:hAnsi="Cambria Math" w:cs="Tahoma"/>
                        </w:rPr>
                      </m:ctrlPr>
                    </m:dPr>
                    <m:e>
                      <m:r>
                        <w:rPr>
                          <w:rFonts w:ascii="Cambria Math" w:hAnsi="Cambria Math" w:cs="Tahoma"/>
                        </w:rPr>
                        <m:t>S</m:t>
                      </m:r>
                      <m:r>
                        <m:rPr>
                          <m:sty m:val="p"/>
                        </m:rPr>
                        <w:rPr>
                          <w:rFonts w:ascii="Cambria Math" w:hAnsi="Cambria Math" w:cs="Tahoma"/>
                        </w:rPr>
                        <m:t>∪</m:t>
                      </m:r>
                      <m:d>
                        <m:dPr>
                          <m:begChr m:val="{"/>
                          <m:endChr m:val="}"/>
                          <m:ctrlPr>
                            <w:rPr>
                              <w:rFonts w:ascii="Cambria Math" w:hAnsi="Cambria Math" w:cs="Tahoma"/>
                            </w:rPr>
                          </m:ctrlPr>
                        </m:dPr>
                        <m:e>
                          <m:sSub>
                            <m:sSubPr>
                              <m:ctrlPr>
                                <w:rPr>
                                  <w:rFonts w:ascii="Cambria Math" w:hAnsi="Cambria Math" w:cs="Tahoma"/>
                                </w:rPr>
                              </m:ctrlPr>
                            </m:sSubPr>
                            <m:e>
                              <m:r>
                                <w:rPr>
                                  <w:rFonts w:ascii="Cambria Math" w:hAnsi="Cambria Math" w:cs="Tahoma"/>
                                </w:rPr>
                                <m:t>x</m:t>
                              </m:r>
                            </m:e>
                            <m:sub>
                              <m:r>
                                <m:rPr>
                                  <m:sty m:val="p"/>
                                </m:rPr>
                                <w:rPr>
                                  <w:rFonts w:ascii="Cambria Math" w:hAnsi="Cambria Math" w:cs="Tahoma"/>
                                </w:rPr>
                                <m:t>i</m:t>
                              </m:r>
                            </m:sub>
                          </m:sSub>
                        </m:e>
                      </m:d>
                    </m:e>
                  </m:d>
                  <m:r>
                    <m:rPr>
                      <m:sty m:val="p"/>
                    </m:rPr>
                    <w:rPr>
                      <w:rFonts w:ascii="Cambria Math" w:hAnsi="Cambria Math" w:cs="Tahoma"/>
                    </w:rPr>
                    <m:t>-</m:t>
                  </m:r>
                  <m:r>
                    <w:rPr>
                      <w:rFonts w:ascii="Cambria Math" w:hAnsi="Cambria Math" w:cs="Tahoma"/>
                    </w:rPr>
                    <m:t>v</m:t>
                  </m:r>
                  <m:d>
                    <m:dPr>
                      <m:ctrlPr>
                        <w:rPr>
                          <w:rFonts w:ascii="Cambria Math" w:hAnsi="Cambria Math" w:cs="Tahoma"/>
                        </w:rPr>
                      </m:ctrlPr>
                    </m:dPr>
                    <m:e>
                      <m:r>
                        <w:rPr>
                          <w:rFonts w:ascii="Cambria Math" w:hAnsi="Cambria Math" w:cs="Tahoma"/>
                        </w:rPr>
                        <m:t>S</m:t>
                      </m:r>
                    </m:e>
                  </m:d>
                </m:e>
              </m:d>
            </m:e>
          </m:nary>
        </m:oMath>
      </m:oMathPara>
    </w:p>
    <w:p w14:paraId="13FF27CB" w14:textId="35DA8843" w:rsidR="00746A48" w:rsidRPr="00746A48" w:rsidRDefault="00746A48" w:rsidP="00746A48">
      <w:pPr>
        <w:rPr>
          <w:rFonts w:ascii="Tahoma" w:hAnsi="Tahoma" w:cs="Tahoma"/>
        </w:rPr>
      </w:pPr>
      <w:r w:rsidRPr="00746A48">
        <w:rPr>
          <w:rFonts w:ascii="Tahoma" w:hAnsi="Tahoma" w:cs="Tahoma"/>
        </w:rPr>
        <w:t>From the formula above, we can get that the Shapley value of a feature value is its average marginal contribution over all possible coalitions to the payout</w:t>
      </w:r>
    </w:p>
    <w:p w14:paraId="4DFF8A0C" w14:textId="79263DC4" w:rsidR="00D032DD" w:rsidRPr="0046650A" w:rsidRDefault="00746A48" w:rsidP="0046650A">
      <w:pPr>
        <w:pStyle w:val="Heading3"/>
        <w:rPr>
          <w:rFonts w:ascii="Tahoma" w:hAnsi="Tahoma" w:cs="Tahoma"/>
        </w:rPr>
      </w:pPr>
      <w:bookmarkStart w:id="25" w:name="_Toc74832242"/>
      <w:bookmarkStart w:id="26" w:name="_Toc74834386"/>
      <w:proofErr w:type="gramStart"/>
      <w:r w:rsidRPr="0046650A">
        <w:rPr>
          <w:rFonts w:ascii="Tahoma" w:hAnsi="Tahoma" w:cs="Tahoma"/>
        </w:rPr>
        <w:t>SHAP(</w:t>
      </w:r>
      <w:proofErr w:type="spellStart"/>
      <w:proofErr w:type="gramEnd"/>
      <w:r w:rsidRPr="0046650A">
        <w:rPr>
          <w:rFonts w:ascii="Tahoma" w:hAnsi="Tahoma" w:cs="Tahoma"/>
        </w:rPr>
        <w:t>SHapley</w:t>
      </w:r>
      <w:proofErr w:type="spellEnd"/>
      <w:r w:rsidRPr="0046650A">
        <w:rPr>
          <w:rFonts w:ascii="Tahoma" w:hAnsi="Tahoma" w:cs="Tahoma"/>
        </w:rPr>
        <w:t xml:space="preserve"> Additive </w:t>
      </w:r>
      <w:proofErr w:type="spellStart"/>
      <w:r w:rsidRPr="0046650A">
        <w:rPr>
          <w:rFonts w:ascii="Tahoma" w:hAnsi="Tahoma" w:cs="Tahoma"/>
        </w:rPr>
        <w:t>exPlanations</w:t>
      </w:r>
      <w:proofErr w:type="spellEnd"/>
      <w:r w:rsidRPr="0046650A">
        <w:rPr>
          <w:rFonts w:ascii="Tahoma" w:hAnsi="Tahoma" w:cs="Tahoma"/>
        </w:rPr>
        <w:t xml:space="preserve">) and </w:t>
      </w:r>
      <w:proofErr w:type="spellStart"/>
      <w:r w:rsidRPr="0046650A">
        <w:rPr>
          <w:rFonts w:ascii="Tahoma" w:hAnsi="Tahoma" w:cs="Tahoma"/>
        </w:rPr>
        <w:t>KernelSHAP</w:t>
      </w:r>
      <w:bookmarkEnd w:id="25"/>
      <w:bookmarkEnd w:id="26"/>
      <w:proofErr w:type="spellEnd"/>
    </w:p>
    <w:p w14:paraId="3957C03B" w14:textId="35344FA1" w:rsidR="0046650A" w:rsidRDefault="00DE1E38" w:rsidP="00DA411B">
      <w:pPr>
        <w:autoSpaceDE w:val="0"/>
        <w:autoSpaceDN w:val="0"/>
        <w:adjustRightInd w:val="0"/>
        <w:jc w:val="left"/>
        <w:rPr>
          <w:rFonts w:ascii="Tahoma" w:hAnsi="Tahoma" w:cs="Tahoma"/>
        </w:rPr>
      </w:pPr>
      <w:r w:rsidRPr="00DA411B">
        <w:rPr>
          <w:rFonts w:ascii="Tahoma" w:hAnsi="Tahoma" w:cs="Tahoma"/>
        </w:rPr>
        <w:t xml:space="preserve">If the model is simple, the best explanation </w:t>
      </w:r>
      <w:r w:rsidRPr="00DA411B">
        <w:rPr>
          <w:rFonts w:ascii="Tahoma" w:hAnsi="Tahoma" w:cs="Tahoma"/>
        </w:rPr>
        <w:t>model</w:t>
      </w:r>
      <w:r w:rsidRPr="00DA411B">
        <w:rPr>
          <w:rFonts w:ascii="Tahoma" w:hAnsi="Tahoma" w:cs="Tahoma"/>
        </w:rPr>
        <w:t xml:space="preserve"> is itself</w:t>
      </w:r>
      <w:r w:rsidR="00C8185F" w:rsidRPr="00DA411B">
        <w:rPr>
          <w:rFonts w:ascii="Tahoma" w:hAnsi="Tahoma" w:cs="Tahoma"/>
        </w:rPr>
        <w:t>;</w:t>
      </w:r>
      <w:r w:rsidRPr="00DA411B">
        <w:rPr>
          <w:rFonts w:ascii="Tahoma" w:hAnsi="Tahoma" w:cs="Tahoma"/>
        </w:rPr>
        <w:t xml:space="preserve"> while if the </w:t>
      </w:r>
      <w:r w:rsidR="00C8185F" w:rsidRPr="00DA411B">
        <w:rPr>
          <w:rFonts w:ascii="Tahoma" w:hAnsi="Tahoma" w:cs="Tahoma"/>
        </w:rPr>
        <w:t xml:space="preserve">original </w:t>
      </w:r>
      <w:r w:rsidRPr="00DA411B">
        <w:rPr>
          <w:rFonts w:ascii="Tahoma" w:hAnsi="Tahoma" w:cs="Tahoma"/>
        </w:rPr>
        <w:t>model is</w:t>
      </w:r>
      <w:r w:rsidR="00C8185F" w:rsidRPr="00DA411B">
        <w:rPr>
          <w:rFonts w:ascii="Tahoma" w:hAnsi="Tahoma" w:cs="Tahoma"/>
        </w:rPr>
        <w:t xml:space="preserve"> hard to understand,</w:t>
      </w:r>
      <w:r w:rsidR="00DA411B">
        <w:rPr>
          <w:rFonts w:ascii="Tahoma" w:hAnsi="Tahoma" w:cs="Tahoma"/>
        </w:rPr>
        <w:t xml:space="preserve"> an</w:t>
      </w:r>
      <w:r w:rsidR="00C8185F" w:rsidRPr="00DA411B">
        <w:rPr>
          <w:rFonts w:ascii="Tahoma" w:hAnsi="Tahoma" w:cs="Tahoma"/>
        </w:rPr>
        <w:t xml:space="preserve"> explanation model, which always pertain</w:t>
      </w:r>
      <w:r w:rsidR="00DA411B">
        <w:rPr>
          <w:rFonts w:ascii="Tahoma" w:hAnsi="Tahoma" w:cs="Tahoma"/>
        </w:rPr>
        <w:t>s</w:t>
      </w:r>
      <w:r w:rsidR="00C8185F" w:rsidRPr="00DA411B">
        <w:rPr>
          <w:rFonts w:ascii="Tahoma" w:hAnsi="Tahoma" w:cs="Tahoma"/>
        </w:rPr>
        <w:t xml:space="preserve"> to the </w:t>
      </w:r>
      <w:r w:rsidR="00C8185F" w:rsidRPr="00DA411B">
        <w:rPr>
          <w:rFonts w:ascii="Tahoma" w:hAnsi="Tahoma" w:cs="Tahoma"/>
        </w:rPr>
        <w:t>class of</w:t>
      </w:r>
      <w:r w:rsidR="00C8185F" w:rsidRPr="00DA411B">
        <w:rPr>
          <w:rFonts w:ascii="Tahoma" w:hAnsi="Tahoma" w:cs="Tahoma" w:hint="eastAsia"/>
        </w:rPr>
        <w:t xml:space="preserve"> </w:t>
      </w:r>
      <w:r w:rsidR="00C8185F" w:rsidRPr="00DA411B">
        <w:rPr>
          <w:rFonts w:ascii="Tahoma" w:hAnsi="Tahoma" w:cs="Tahoma"/>
        </w:rPr>
        <w:t>“</w:t>
      </w:r>
      <w:r w:rsidR="00C8185F" w:rsidRPr="00DA411B">
        <w:rPr>
          <w:rFonts w:ascii="Tahoma" w:hAnsi="Tahoma" w:cs="Tahoma"/>
        </w:rPr>
        <w:t>additive feature attribution methods</w:t>
      </w:r>
      <w:r w:rsidR="00C8185F" w:rsidRPr="00DA411B">
        <w:rPr>
          <w:rFonts w:ascii="Tahoma" w:hAnsi="Tahoma" w:cs="Tahoma"/>
        </w:rPr>
        <w:t xml:space="preserve">” will be used to interpret </w:t>
      </w:r>
      <w:r w:rsidR="00DA411B" w:rsidRPr="00DA411B">
        <w:rPr>
          <w:rFonts w:ascii="Tahoma" w:hAnsi="Tahoma" w:cs="Tahoma"/>
        </w:rPr>
        <w:t xml:space="preserve">it </w:t>
      </w:r>
      <w:r w:rsidR="00DA411B" w:rsidRPr="00DA411B">
        <w:rPr>
          <w:rFonts w:ascii="Tahoma" w:hAnsi="Tahoma" w:cs="Tahoma"/>
        </w:rPr>
        <w:fldChar w:fldCharType="begin" w:fldLock="1"/>
      </w:r>
      <w:r w:rsidR="00DA411B" w:rsidRPr="00DA411B">
        <w:rPr>
          <w:rFonts w:ascii="Tahoma" w:hAnsi="Tahoma" w:cs="Tahoma"/>
        </w:rPr>
        <w:instrText>ADDIN CSL_CITATION {"citationItems":[{"id":"ITEM-1","itemData":{"ISSN":"10495258","abstract":"Understanding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approaches.","author":[{"dropping-particle":"","family":"Lundberg","given":"Scott M.","non-dropping-particle":"","parse-names":false,"suffix":""},{"dropping-particle":"","family":"Lee","given":"Su In","non-dropping-particle":"","parse-names":false,"suffix":""}],"container-title":"Advances in Neural Information Processing Systems","id":"ITEM-1","issue":"Section 2","issued":{"date-parts":[["2017"]]},"page":"4766-4775","title":"A unified approach to interpreting model predictions","type":"article-journal","volume":"2017-Decem"},"uris":["http://www.mendeley.com/documents/?uuid=9b6df363-8666-43ee-8dad-cab7d4a6ff91"]}],"mendeley":{"formattedCitation":"(Lundberg and Lee, 2017)","plainTextFormattedCitation":"(Lundberg and Lee, 2017)","previouslyFormattedCitation":"(Lundberg and Lee, 2017)"},"properties":{"noteIndex":0},"schema":"https://github.com/citation-style-language/schema/raw/master/csl-citation.json"}</w:instrText>
      </w:r>
      <w:r w:rsidR="00DA411B" w:rsidRPr="00DA411B">
        <w:rPr>
          <w:rFonts w:ascii="Tahoma" w:hAnsi="Tahoma" w:cs="Tahoma"/>
        </w:rPr>
        <w:fldChar w:fldCharType="separate"/>
      </w:r>
      <w:r w:rsidR="00DA411B" w:rsidRPr="00DA411B">
        <w:rPr>
          <w:rFonts w:ascii="Tahoma" w:hAnsi="Tahoma" w:cs="Tahoma"/>
          <w:noProof/>
        </w:rPr>
        <w:t>(Lundberg and Lee, 2017)</w:t>
      </w:r>
      <w:r w:rsidR="00DA411B" w:rsidRPr="00DA411B">
        <w:rPr>
          <w:rFonts w:ascii="Tahoma" w:hAnsi="Tahoma" w:cs="Tahoma"/>
        </w:rPr>
        <w:fldChar w:fldCharType="end"/>
      </w:r>
      <w:r w:rsidR="00DA411B" w:rsidRPr="00DA411B">
        <w:rPr>
          <w:rFonts w:ascii="Tahoma" w:hAnsi="Tahoma" w:cs="Tahoma"/>
        </w:rPr>
        <w:t xml:space="preserve">. </w:t>
      </w:r>
    </w:p>
    <w:p w14:paraId="2FDD8550" w14:textId="77777777" w:rsidR="00DA411B" w:rsidRDefault="00DA411B" w:rsidP="00DA411B">
      <w:pPr>
        <w:widowControl/>
        <w:jc w:val="left"/>
        <w:rPr>
          <w:rFonts w:ascii="Tahoma" w:hAnsi="Tahoma" w:cs="Tahoma"/>
        </w:rPr>
      </w:pPr>
      <w:r>
        <w:rPr>
          <w:rFonts w:ascii="Tahoma" w:hAnsi="Tahoma" w:cs="Tahoma"/>
        </w:rPr>
        <w:t xml:space="preserve">We assume the original model is f and the explanation model </w:t>
      </w:r>
      <w:r>
        <w:rPr>
          <w:rFonts w:ascii="Tahoma" w:hAnsi="Tahoma" w:cs="Tahoma" w:hint="eastAsia"/>
        </w:rPr>
        <w:t>is g.</w:t>
      </w:r>
      <w:r>
        <w:rPr>
          <w:rFonts w:ascii="Tahoma" w:hAnsi="Tahoma" w:cs="Tahoma"/>
        </w:rPr>
        <w:t xml:space="preserve"> T</w:t>
      </w:r>
      <w:r>
        <w:rPr>
          <w:rFonts w:ascii="Tahoma" w:hAnsi="Tahoma" w:cs="Tahoma" w:hint="eastAsia"/>
        </w:rPr>
        <w:t>hen,</w:t>
      </w:r>
      <w:r>
        <w:rPr>
          <w:rFonts w:ascii="Tahoma" w:hAnsi="Tahoma" w:cs="Tahoma"/>
        </w:rPr>
        <w:t xml:space="preserve"> the model g which belongs to the “</w:t>
      </w:r>
      <w:r w:rsidRPr="00DA411B">
        <w:rPr>
          <w:rFonts w:ascii="Tahoma" w:hAnsi="Tahoma" w:cs="Tahoma"/>
        </w:rPr>
        <w:t>additive feature attribution methods</w:t>
      </w:r>
      <w:r>
        <w:rPr>
          <w:rFonts w:ascii="Tahoma" w:hAnsi="Tahoma" w:cs="Tahoma"/>
        </w:rPr>
        <w:t xml:space="preserve">” will satisfy the </w:t>
      </w:r>
      <w:proofErr w:type="gramStart"/>
      <w:r>
        <w:rPr>
          <w:rFonts w:ascii="Tahoma" w:hAnsi="Tahoma" w:cs="Tahoma"/>
        </w:rPr>
        <w:t>following  formula</w:t>
      </w:r>
      <w:proofErr w:type="gramEnd"/>
      <w:r>
        <w:rPr>
          <w:rFonts w:ascii="Tahoma" w:hAnsi="Tahoma" w:cs="Tahoma"/>
        </w:rPr>
        <w:t>:</w:t>
      </w:r>
    </w:p>
    <w:p w14:paraId="7A11C2DC" w14:textId="203AFCE9" w:rsidR="00DA411B" w:rsidRDefault="00DA411B" w:rsidP="00DA411B">
      <w:pPr>
        <w:widowControl/>
        <w:jc w:val="left"/>
        <w:rPr>
          <w:rFonts w:ascii="Tahoma" w:hAnsi="Tahoma" w:cs="Tahoma" w:hint="eastAsia"/>
        </w:rPr>
      </w:pPr>
      <m:oMathPara>
        <m:oMath>
          <m:sSup>
            <m:sSupPr>
              <m:ctrlPr>
                <w:rPr>
                  <w:rFonts w:ascii="Cambria Math" w:hAnsi="Cambria Math" w:cs="Tahoma"/>
                </w:rPr>
              </m:ctrlPr>
            </m:sSupPr>
            <m:e>
              <m:r>
                <w:rPr>
                  <w:rFonts w:ascii="Cambria Math" w:hAnsi="Cambria Math" w:cs="Tahoma"/>
                </w:rPr>
                <m:t>g(</m:t>
              </m:r>
              <m:r>
                <w:rPr>
                  <w:rFonts w:ascii="Cambria Math" w:hAnsi="Cambria Math" w:cs="Tahoma"/>
                </w:rPr>
                <m:t>z</m:t>
              </m:r>
            </m:e>
            <m:sup>
              <m:r>
                <m:rPr>
                  <m:sty m:val="p"/>
                </m:rPr>
                <w:rPr>
                  <w:rFonts w:ascii="Cambria Math" w:hAnsi="Cambria Math" w:cs="Tahoma"/>
                </w:rPr>
                <m:t>'</m:t>
              </m:r>
            </m:sup>
          </m:sSup>
          <m:r>
            <m:rPr>
              <m:sty m:val="p"/>
            </m:rPr>
            <w:rPr>
              <w:rFonts w:ascii="Cambria Math" w:hAnsi="Cambria Math" w:cs="Tahoma"/>
            </w:rPr>
            <m:t>)</m:t>
          </m:r>
          <m:r>
            <m:rPr>
              <m:sty m:val="p"/>
            </m:rPr>
            <w:rPr>
              <w:rFonts w:ascii="Cambria Math" w:hAnsi="Cambria Math" w:cs="Tahoma"/>
            </w:rPr>
            <m:t>=</m:t>
          </m:r>
          <m:sSub>
            <m:sSubPr>
              <m:ctrlPr>
                <w:rPr>
                  <w:rFonts w:ascii="Cambria Math" w:hAnsi="Cambria Math" w:cs="Tahoma"/>
                </w:rPr>
              </m:ctrlPr>
            </m:sSubPr>
            <m:e>
              <m:r>
                <w:rPr>
                  <w:rFonts w:ascii="Cambria Math" w:hAnsi="Cambria Math" w:cs="Tahoma"/>
                </w:rPr>
                <m:t>ϕ</m:t>
              </m:r>
            </m:e>
            <m:sub>
              <m:r>
                <m:rPr>
                  <m:sty m:val="p"/>
                </m:rPr>
                <w:rPr>
                  <w:rFonts w:ascii="Cambria Math" w:hAnsi="Cambria Math" w:cs="Tahoma"/>
                </w:rPr>
                <m:t>0</m:t>
              </m:r>
            </m:sub>
          </m:sSub>
          <m:r>
            <m:rPr>
              <m:sty m:val="p"/>
            </m:rPr>
            <w:rPr>
              <w:rFonts w:ascii="Cambria Math" w:hAnsi="Cambria Math" w:cs="Tahoma"/>
            </w:rPr>
            <m:t>+</m:t>
          </m:r>
          <m:nary>
            <m:naryPr>
              <m:chr m:val="∑"/>
              <m:limLoc m:val="undOvr"/>
              <m:grow m:val="1"/>
              <m:ctrlPr>
                <w:rPr>
                  <w:rFonts w:ascii="Cambria Math" w:hAnsi="Cambria Math" w:cs="Tahoma"/>
                </w:rPr>
              </m:ctrlPr>
            </m:naryPr>
            <m:sub>
              <m:acc>
                <m:accPr>
                  <m:chr m:val="̇"/>
                  <m:ctrlPr>
                    <w:rPr>
                      <w:rFonts w:ascii="Cambria Math" w:hAnsi="Cambria Math" w:cs="Tahoma"/>
                    </w:rPr>
                  </m:ctrlPr>
                </m:accPr>
                <m:e>
                  <m:r>
                    <w:rPr>
                      <w:rFonts w:ascii="Cambria Math" w:hAnsi="Cambria Math" w:cs="Tahoma"/>
                    </w:rPr>
                    <m:t>l</m:t>
                  </m:r>
                </m:e>
              </m:acc>
              <m:r>
                <m:rPr>
                  <m:sty m:val="p"/>
                </m:rPr>
                <w:rPr>
                  <w:rFonts w:ascii="Cambria Math" w:hAnsi="Cambria Math" w:cs="Tahoma"/>
                </w:rPr>
                <m:t>=1</m:t>
              </m:r>
            </m:sub>
            <m:sup>
              <m:r>
                <w:rPr>
                  <w:rFonts w:ascii="Cambria Math" w:hAnsi="Cambria Math" w:cs="Tahoma"/>
                </w:rPr>
                <m:t>M</m:t>
              </m:r>
            </m:sup>
            <m:e>
              <m:sSub>
                <m:sSubPr>
                  <m:ctrlPr>
                    <w:rPr>
                      <w:rFonts w:ascii="Cambria Math" w:hAnsi="Cambria Math" w:cs="Tahoma"/>
                    </w:rPr>
                  </m:ctrlPr>
                </m:sSubPr>
                <m:e>
                  <m:r>
                    <w:rPr>
                      <w:rFonts w:ascii="Cambria Math" w:hAnsi="Cambria Math" w:cs="Tahoma"/>
                    </w:rPr>
                    <m:t>ϕ</m:t>
                  </m:r>
                </m:e>
                <m:sub>
                  <m:r>
                    <m:rPr>
                      <m:sty m:val="p"/>
                    </m:rPr>
                    <w:rPr>
                      <w:rFonts w:ascii="Cambria Math" w:hAnsi="Cambria Math" w:cs="Tahoma"/>
                    </w:rPr>
                    <m:t>i</m:t>
                  </m:r>
                </m:sub>
              </m:sSub>
              <m:sSubSup>
                <m:sSubSupPr>
                  <m:ctrlPr>
                    <w:rPr>
                      <w:rFonts w:ascii="Cambria Math" w:hAnsi="Cambria Math" w:cs="Tahoma"/>
                      <w:i/>
                    </w:rPr>
                  </m:ctrlPr>
                </m:sSubSupPr>
                <m:e>
                  <m:r>
                    <w:rPr>
                      <w:rFonts w:ascii="Cambria Math" w:hAnsi="Cambria Math" w:cs="Tahoma"/>
                    </w:rPr>
                    <m:t>z</m:t>
                  </m:r>
                </m:e>
                <m:sub>
                  <m:r>
                    <w:rPr>
                      <w:rFonts w:ascii="Cambria Math" w:hAnsi="Cambria Math" w:cs="Tahoma"/>
                    </w:rPr>
                    <m:t>i</m:t>
                  </m:r>
                </m:sub>
                <m:sup>
                  <m:r>
                    <w:rPr>
                      <w:rFonts w:ascii="Cambria Math" w:hAnsi="Cambria Math" w:cs="Tahoma"/>
                    </w:rPr>
                    <m:t>'</m:t>
                  </m:r>
                </m:sup>
              </m:sSubSup>
            </m:e>
          </m:nary>
          <m:r>
            <w:rPr>
              <w:rFonts w:ascii="Tahoma" w:hAnsi="Tahoma" w:cs="Tahoma"/>
            </w:rPr>
            <w:br/>
          </m:r>
        </m:oMath>
      </m:oMathPara>
      <w:r>
        <w:rPr>
          <w:rFonts w:ascii="Tahoma" w:hAnsi="Tahoma" w:cs="Tahoma"/>
        </w:rPr>
        <w:t xml:space="preserve">Where </w:t>
      </w:r>
      <m:oMath>
        <m:sSup>
          <m:sSupPr>
            <m:ctrlPr>
              <w:rPr>
                <w:rFonts w:ascii="Cambria Math" w:hAnsi="Cambria Math" w:cs="Tahoma"/>
              </w:rPr>
            </m:ctrlPr>
          </m:sSupPr>
          <m:e>
            <m:r>
              <w:rPr>
                <w:rFonts w:ascii="Cambria Math" w:hAnsi="Cambria Math" w:cs="Tahoma"/>
              </w:rPr>
              <m:t>z</m:t>
            </m:r>
          </m:e>
          <m:sup>
            <m:r>
              <m:rPr>
                <m:sty m:val="p"/>
              </m:rPr>
              <w:rPr>
                <w:rFonts w:ascii="Cambria Math" w:hAnsi="Cambria Math" w:cs="Tahoma"/>
              </w:rPr>
              <m:t>'</m:t>
            </m:r>
          </m:sup>
        </m:sSup>
        <m:r>
          <w:rPr>
            <w:rFonts w:ascii="Cambria Math" w:hAnsi="Cambria Math" w:cs="Tahoma"/>
          </w:rPr>
          <m:t>∈</m:t>
        </m:r>
        <m:r>
          <w:rPr>
            <w:rFonts w:ascii="Cambria Math" w:hAnsi="Cambria Math" w:cs="Tahoma"/>
          </w:rPr>
          <m:t>{0, 1</m:t>
        </m:r>
        <m:sSup>
          <m:sSupPr>
            <m:ctrlPr>
              <w:rPr>
                <w:rFonts w:ascii="Cambria Math" w:hAnsi="Cambria Math" w:cs="Tahoma"/>
                <w:i/>
              </w:rPr>
            </m:ctrlPr>
          </m:sSupPr>
          <m:e>
            <m:r>
              <w:rPr>
                <w:rFonts w:ascii="Cambria Math" w:hAnsi="Cambria Math" w:cs="Tahoma"/>
              </w:rPr>
              <m:t>}</m:t>
            </m:r>
          </m:e>
          <m:sup>
            <m:r>
              <w:rPr>
                <w:rFonts w:ascii="Cambria Math" w:hAnsi="Cambria Math" w:cs="Tahoma"/>
              </w:rPr>
              <m:t>M</m:t>
            </m:r>
          </m:sup>
        </m:sSup>
      </m:oMath>
      <w:r>
        <w:rPr>
          <w:rFonts w:ascii="Tahoma" w:hAnsi="Tahoma" w:cs="Tahoma" w:hint="eastAsia"/>
        </w:rPr>
        <w:t>,</w:t>
      </w:r>
      <w:r>
        <w:rPr>
          <w:rFonts w:ascii="Tahoma" w:hAnsi="Tahoma" w:cs="Tahoma"/>
        </w:rPr>
        <w:t xml:space="preserve"> </w:t>
      </w:r>
      <m:oMath>
        <m:sSub>
          <m:sSubPr>
            <m:ctrlPr>
              <w:rPr>
                <w:rFonts w:ascii="Cambria Math" w:hAnsi="Cambria Math" w:cs="Tahoma"/>
              </w:rPr>
            </m:ctrlPr>
          </m:sSubPr>
          <m:e>
            <m:r>
              <w:rPr>
                <w:rFonts w:ascii="Cambria Math" w:hAnsi="Cambria Math" w:cs="Tahoma"/>
              </w:rPr>
              <m:t>ϕ</m:t>
            </m:r>
          </m:e>
          <m:sub>
            <m:r>
              <m:rPr>
                <m:sty m:val="p"/>
              </m:rPr>
              <w:rPr>
                <w:rFonts w:ascii="Cambria Math" w:hAnsi="Cambria Math" w:cs="Tahoma"/>
              </w:rPr>
              <m:t>i</m:t>
            </m:r>
          </m:sub>
        </m:sSub>
        <m:r>
          <w:rPr>
            <w:rFonts w:ascii="Cambria Math" w:hAnsi="Cambria Math" w:cs="Tahoma"/>
          </w:rPr>
          <m:t>∈</m:t>
        </m:r>
        <m:r>
          <w:rPr>
            <w:rFonts w:ascii="Cambria Math" w:hAnsi="Cambria Math" w:cs="Tahoma"/>
          </w:rPr>
          <m:t xml:space="preserve">R </m:t>
        </m:r>
      </m:oMath>
      <w:r>
        <w:rPr>
          <w:rFonts w:ascii="Tahoma" w:hAnsi="Tahoma" w:cs="Tahoma" w:hint="eastAsia"/>
        </w:rPr>
        <w:t>a</w:t>
      </w:r>
      <w:proofErr w:type="spellStart"/>
      <w:r>
        <w:rPr>
          <w:rFonts w:ascii="Tahoma" w:hAnsi="Tahoma" w:cs="Tahoma"/>
        </w:rPr>
        <w:t>nd</w:t>
      </w:r>
      <w:proofErr w:type="spellEnd"/>
      <w:r>
        <w:rPr>
          <w:rFonts w:ascii="Tahoma" w:hAnsi="Tahoma" w:cs="Tahoma"/>
        </w:rPr>
        <w:t xml:space="preserve"> M is the number of features.</w:t>
      </w:r>
    </w:p>
    <w:p w14:paraId="4A4F576F" w14:textId="257AF9D7" w:rsidR="0046650A" w:rsidRDefault="00DA411B" w:rsidP="00DA411B">
      <w:pPr>
        <w:widowControl/>
        <w:jc w:val="left"/>
        <w:rPr>
          <w:rFonts w:ascii="Tahoma" w:hAnsi="Tahoma" w:cs="Tahoma"/>
        </w:rPr>
      </w:pPr>
      <w:r>
        <w:rPr>
          <w:rFonts w:ascii="Tahoma" w:hAnsi="Tahoma" w:cs="Tahoma"/>
        </w:rPr>
        <w:t xml:space="preserve">SHAP was first proposed by </w:t>
      </w:r>
      <w:r>
        <w:rPr>
          <w:rFonts w:ascii="Tahoma" w:hAnsi="Tahoma" w:cs="Tahoma"/>
        </w:rPr>
        <w:fldChar w:fldCharType="begin" w:fldLock="1"/>
      </w:r>
      <w:r>
        <w:rPr>
          <w:rFonts w:ascii="Tahoma" w:hAnsi="Tahoma" w:cs="Tahoma"/>
        </w:rPr>
        <w:instrText>ADDIN CSL_CITATION {"citationItems":[{"id":"ITEM-1","itemData":{"ISSN":"10495258","abstract":"Understanding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approaches.","author":[{"dropping-particle":"","family":"Lundberg","given":"Scott M.","non-dropping-particle":"","parse-names":false,"suffix":""},{"dropping-particle":"","family":"Lee","given":"Su In","non-dropping-particle":"","parse-names":false,"suffix":""}],"container-title":"Advances in Neural Information Processing Systems","id":"ITEM-1","issue":"Section 2","issued":{"date-parts":[["2017"]]},"page":"4766-4775","title":"A unified approach to interpreting model predictions","type":"article-journal","volume":"2017-Decem"},"uris":["http://www.mendeley.com/documents/?uuid=9b6df363-8666-43ee-8dad-cab7d4a6ff91"]}],"mendeley":{"formattedCitation":"(Lundberg and Lee, 2017)","manualFormatting":"Lundberg and Lee (2017)","plainTextFormattedCitation":"(Lundberg and Lee, 2017)"},"properties":{"noteIndex":0},"schema":"https://github.com/citation-style-language/schema/raw/master/csl-citation.json"}</w:instrText>
      </w:r>
      <w:r>
        <w:rPr>
          <w:rFonts w:ascii="Tahoma" w:hAnsi="Tahoma" w:cs="Tahoma"/>
        </w:rPr>
        <w:fldChar w:fldCharType="separate"/>
      </w:r>
      <w:r w:rsidRPr="00DA411B">
        <w:rPr>
          <w:rFonts w:ascii="Tahoma" w:hAnsi="Tahoma" w:cs="Tahoma"/>
          <w:noProof/>
        </w:rPr>
        <w:t xml:space="preserve">Lundberg and Lee </w:t>
      </w:r>
      <w:r>
        <w:rPr>
          <w:rFonts w:ascii="Tahoma" w:hAnsi="Tahoma" w:cs="Tahoma"/>
          <w:noProof/>
        </w:rPr>
        <w:t>(</w:t>
      </w:r>
      <w:r w:rsidRPr="00DA411B">
        <w:rPr>
          <w:rFonts w:ascii="Tahoma" w:hAnsi="Tahoma" w:cs="Tahoma"/>
          <w:noProof/>
        </w:rPr>
        <w:t>2017)</w:t>
      </w:r>
      <w:r>
        <w:rPr>
          <w:rFonts w:ascii="Tahoma" w:hAnsi="Tahoma" w:cs="Tahoma"/>
        </w:rPr>
        <w:fldChar w:fldCharType="end"/>
      </w:r>
      <w:r>
        <w:rPr>
          <w:rFonts w:ascii="Tahoma" w:hAnsi="Tahoma" w:cs="Tahoma"/>
        </w:rPr>
        <w:t xml:space="preserve"> and its innovation is that it can represents Shapley value explanation as the above formula. In SHAP, </w:t>
      </w:r>
      <m:oMath>
        <m:sSup>
          <m:sSupPr>
            <m:ctrlPr>
              <w:rPr>
                <w:rFonts w:ascii="Cambria Math" w:hAnsi="Cambria Math" w:cs="Tahoma"/>
              </w:rPr>
            </m:ctrlPr>
          </m:sSupPr>
          <m:e>
            <m:r>
              <w:rPr>
                <w:rFonts w:ascii="Cambria Math" w:hAnsi="Cambria Math" w:cs="Tahoma"/>
              </w:rPr>
              <m:t>z</m:t>
            </m:r>
          </m:e>
          <m:sup>
            <m:r>
              <m:rPr>
                <m:sty m:val="p"/>
              </m:rPr>
              <w:rPr>
                <w:rFonts w:ascii="Cambria Math" w:hAnsi="Cambria Math" w:cs="Tahoma"/>
              </w:rPr>
              <m:t>'</m:t>
            </m:r>
          </m:sup>
        </m:sSup>
      </m:oMath>
      <w:r>
        <w:rPr>
          <w:rFonts w:ascii="Tahoma" w:hAnsi="Tahoma" w:cs="Tahoma" w:hint="eastAsia"/>
        </w:rPr>
        <w:t xml:space="preserve"> </w:t>
      </w:r>
      <w:r>
        <w:rPr>
          <w:rFonts w:ascii="Tahoma" w:hAnsi="Tahoma" w:cs="Tahoma"/>
        </w:rPr>
        <w:t>would be considered as the coalition vector where an entry of 0 means the feature value it corresponds to is “absent” and an entry of 1 would be “present”. Thus, for x (the instance of interest), all the features are “playing” which means it is a vector of 1’s.  In this case, the formula can be simplified as:</w:t>
      </w:r>
    </w:p>
    <w:p w14:paraId="79CF60CE" w14:textId="6BA447CB" w:rsidR="00DA411B" w:rsidRPr="00DA411B" w:rsidRDefault="00DA411B" w:rsidP="00DA411B">
      <w:pPr>
        <w:widowControl/>
        <w:jc w:val="left"/>
        <w:rPr>
          <w:rFonts w:ascii="Tahoma" w:hAnsi="Tahoma" w:cs="Tahoma"/>
        </w:rPr>
      </w:pPr>
      <m:oMathPara>
        <m:oMath>
          <m:sSup>
            <m:sSupPr>
              <m:ctrlPr>
                <w:rPr>
                  <w:rFonts w:ascii="Cambria Math" w:hAnsi="Cambria Math" w:cs="Tahoma"/>
                </w:rPr>
              </m:ctrlPr>
            </m:sSupPr>
            <m:e>
              <m:r>
                <w:rPr>
                  <w:rFonts w:ascii="Cambria Math" w:hAnsi="Cambria Math" w:cs="Tahoma"/>
                </w:rPr>
                <m:t>g(</m:t>
              </m:r>
              <m:r>
                <w:rPr>
                  <w:rFonts w:ascii="Cambria Math" w:hAnsi="Cambria Math" w:cs="Tahoma" w:hint="eastAsia"/>
                </w:rPr>
                <m:t>x</m:t>
              </m:r>
            </m:e>
            <m:sup>
              <m:r>
                <m:rPr>
                  <m:sty m:val="p"/>
                </m:rPr>
                <w:rPr>
                  <w:rFonts w:ascii="Cambria Math" w:hAnsi="Cambria Math" w:cs="Tahoma"/>
                </w:rPr>
                <m:t>'</m:t>
              </m:r>
            </m:sup>
          </m:sSup>
          <m:r>
            <m:rPr>
              <m:sty m:val="p"/>
            </m:rPr>
            <w:rPr>
              <w:rFonts w:ascii="Cambria Math" w:hAnsi="Cambria Math" w:cs="Tahoma"/>
            </w:rPr>
            <m:t>)</m:t>
          </m:r>
          <m:r>
            <m:rPr>
              <m:sty m:val="p"/>
            </m:rPr>
            <w:rPr>
              <w:rFonts w:ascii="Cambria Math" w:hAnsi="Cambria Math" w:cs="Tahoma"/>
            </w:rPr>
            <m:t>=</m:t>
          </m:r>
          <m:sSub>
            <m:sSubPr>
              <m:ctrlPr>
                <w:rPr>
                  <w:rFonts w:ascii="Cambria Math" w:hAnsi="Cambria Math" w:cs="Tahoma"/>
                </w:rPr>
              </m:ctrlPr>
            </m:sSubPr>
            <m:e>
              <m:r>
                <w:rPr>
                  <w:rFonts w:ascii="Cambria Math" w:hAnsi="Cambria Math" w:cs="Tahoma"/>
                </w:rPr>
                <m:t>ϕ</m:t>
              </m:r>
            </m:e>
            <m:sub>
              <m:r>
                <m:rPr>
                  <m:sty m:val="p"/>
                </m:rPr>
                <w:rPr>
                  <w:rFonts w:ascii="Cambria Math" w:hAnsi="Cambria Math" w:cs="Tahoma"/>
                </w:rPr>
                <m:t>0</m:t>
              </m:r>
            </m:sub>
          </m:sSub>
          <m:r>
            <m:rPr>
              <m:sty m:val="p"/>
            </m:rPr>
            <w:rPr>
              <w:rFonts w:ascii="Cambria Math" w:hAnsi="Cambria Math" w:cs="Tahoma"/>
            </w:rPr>
            <m:t>+</m:t>
          </m:r>
          <m:nary>
            <m:naryPr>
              <m:chr m:val="∑"/>
              <m:limLoc m:val="undOvr"/>
              <m:grow m:val="1"/>
              <m:ctrlPr>
                <w:rPr>
                  <w:rFonts w:ascii="Cambria Math" w:hAnsi="Cambria Math" w:cs="Tahoma"/>
                </w:rPr>
              </m:ctrlPr>
            </m:naryPr>
            <m:sub>
              <m:acc>
                <m:accPr>
                  <m:chr m:val="̇"/>
                  <m:ctrlPr>
                    <w:rPr>
                      <w:rFonts w:ascii="Cambria Math" w:hAnsi="Cambria Math" w:cs="Tahoma"/>
                    </w:rPr>
                  </m:ctrlPr>
                </m:accPr>
                <m:e>
                  <m:r>
                    <w:rPr>
                      <w:rFonts w:ascii="Cambria Math" w:hAnsi="Cambria Math" w:cs="Tahoma"/>
                    </w:rPr>
                    <m:t>l</m:t>
                  </m:r>
                </m:e>
              </m:acc>
              <m:r>
                <m:rPr>
                  <m:sty m:val="p"/>
                </m:rPr>
                <w:rPr>
                  <w:rFonts w:ascii="Cambria Math" w:hAnsi="Cambria Math" w:cs="Tahoma"/>
                </w:rPr>
                <m:t>=1</m:t>
              </m:r>
            </m:sub>
            <m:sup>
              <m:r>
                <w:rPr>
                  <w:rFonts w:ascii="Cambria Math" w:hAnsi="Cambria Math" w:cs="Tahoma"/>
                </w:rPr>
                <m:t>M</m:t>
              </m:r>
            </m:sup>
            <m:e>
              <m:sSub>
                <m:sSubPr>
                  <m:ctrlPr>
                    <w:rPr>
                      <w:rFonts w:ascii="Cambria Math" w:hAnsi="Cambria Math" w:cs="Tahoma"/>
                    </w:rPr>
                  </m:ctrlPr>
                </m:sSubPr>
                <m:e>
                  <m:r>
                    <w:rPr>
                      <w:rFonts w:ascii="Cambria Math" w:hAnsi="Cambria Math" w:cs="Tahoma"/>
                    </w:rPr>
                    <m:t>ϕ</m:t>
                  </m:r>
                </m:e>
                <m:sub>
                  <m:r>
                    <m:rPr>
                      <m:sty m:val="p"/>
                    </m:rPr>
                    <w:rPr>
                      <w:rFonts w:ascii="Cambria Math" w:hAnsi="Cambria Math" w:cs="Tahoma"/>
                    </w:rPr>
                    <m:t>i</m:t>
                  </m:r>
                </m:sub>
              </m:sSub>
            </m:e>
          </m:nary>
        </m:oMath>
      </m:oMathPara>
    </w:p>
    <w:p w14:paraId="4F13E893" w14:textId="77777777" w:rsidR="00DA411B" w:rsidRDefault="00DA411B" w:rsidP="00DA411B">
      <w:pPr>
        <w:autoSpaceDE w:val="0"/>
        <w:autoSpaceDN w:val="0"/>
        <w:adjustRightInd w:val="0"/>
        <w:jc w:val="left"/>
        <w:rPr>
          <w:rFonts w:ascii="Helvetica" w:hAnsi="Helvetica" w:cs="Helvetica"/>
          <w:color w:val="333333"/>
          <w:spacing w:val="3"/>
          <w:shd w:val="clear" w:color="auto" w:fill="FFFFFF"/>
        </w:rPr>
      </w:pPr>
      <w:r>
        <w:rPr>
          <w:rFonts w:ascii="Helvetica" w:hAnsi="Helvetica" w:cs="Helvetica"/>
          <w:color w:val="333333"/>
          <w:spacing w:val="3"/>
          <w:shd w:val="clear" w:color="auto" w:fill="FFFFFF"/>
        </w:rPr>
        <w:t>Shapley values are the only solution that satisfies properties of Efficiency, Symmetry, Dummy and Additivity. SHAP also satisfies these, since it computes Shapley values. In the SHAP paper, you will find discrepancies between SHAP properties and Shapley properties. SHAP describes the following three desirable properties:</w:t>
      </w:r>
    </w:p>
    <w:p w14:paraId="1D77423D" w14:textId="01A9183F" w:rsidR="00DA411B" w:rsidRDefault="00DA411B" w:rsidP="00DA411B">
      <w:pPr>
        <w:autoSpaceDE w:val="0"/>
        <w:autoSpaceDN w:val="0"/>
        <w:adjustRightInd w:val="0"/>
        <w:jc w:val="left"/>
        <w:rPr>
          <w:rFonts w:ascii="LinLibertineT" w:eastAsia="LinLibertineT" w:cs="LinLibertineT"/>
          <w:kern w:val="0"/>
          <w:sz w:val="18"/>
          <w:szCs w:val="18"/>
        </w:rPr>
      </w:pPr>
      <w:r>
        <w:rPr>
          <w:rFonts w:ascii="LinLibertineT" w:eastAsia="LinLibertineT" w:cs="LinLibertineT"/>
          <w:kern w:val="0"/>
          <w:sz w:val="18"/>
          <w:szCs w:val="18"/>
        </w:rPr>
        <w:t>As previously described in Lundberg and Lee (2017), an important</w:t>
      </w:r>
    </w:p>
    <w:p w14:paraId="0334DA68" w14:textId="77777777" w:rsidR="00DA411B" w:rsidRDefault="00DA411B" w:rsidP="00DA411B">
      <w:pPr>
        <w:autoSpaceDE w:val="0"/>
        <w:autoSpaceDN w:val="0"/>
        <w:adjustRightInd w:val="0"/>
        <w:jc w:val="left"/>
        <w:rPr>
          <w:rFonts w:ascii="LinLibertineT" w:eastAsia="LinLibertineT" w:cs="LinLibertineT"/>
          <w:kern w:val="0"/>
          <w:sz w:val="18"/>
          <w:szCs w:val="18"/>
        </w:rPr>
      </w:pPr>
      <w:r>
        <w:rPr>
          <w:rFonts w:ascii="LinLibertineT" w:eastAsia="LinLibertineT" w:cs="LinLibertineT"/>
          <w:kern w:val="0"/>
          <w:sz w:val="18"/>
          <w:szCs w:val="18"/>
        </w:rPr>
        <w:t>property of the class of additive feature attribution methods is</w:t>
      </w:r>
    </w:p>
    <w:p w14:paraId="1DAB7CC2" w14:textId="77777777" w:rsidR="00DA411B" w:rsidRDefault="00DA411B" w:rsidP="00DA411B">
      <w:pPr>
        <w:autoSpaceDE w:val="0"/>
        <w:autoSpaceDN w:val="0"/>
        <w:adjustRightInd w:val="0"/>
        <w:jc w:val="left"/>
        <w:rPr>
          <w:rFonts w:ascii="LinLibertineT" w:eastAsia="LinLibertineT" w:cs="LinLibertineT"/>
          <w:kern w:val="0"/>
          <w:sz w:val="18"/>
          <w:szCs w:val="18"/>
        </w:rPr>
      </w:pPr>
      <w:r>
        <w:rPr>
          <w:rFonts w:ascii="LinLibertineT" w:eastAsia="LinLibertineT" w:cs="LinLibertineT"/>
          <w:kern w:val="0"/>
          <w:sz w:val="18"/>
          <w:szCs w:val="18"/>
        </w:rPr>
        <w:t xml:space="preserve">that there is a single unique solution in this class with three </w:t>
      </w:r>
      <w:proofErr w:type="gramStart"/>
      <w:r>
        <w:rPr>
          <w:rFonts w:ascii="LinLibertineT" w:eastAsia="LinLibertineT" w:cs="LinLibertineT"/>
          <w:kern w:val="0"/>
          <w:sz w:val="18"/>
          <w:szCs w:val="18"/>
        </w:rPr>
        <w:t>desirable</w:t>
      </w:r>
      <w:proofErr w:type="gramEnd"/>
    </w:p>
    <w:p w14:paraId="56DDE210" w14:textId="77777777" w:rsidR="00DA411B" w:rsidRDefault="00DA411B" w:rsidP="00DA411B">
      <w:pPr>
        <w:autoSpaceDE w:val="0"/>
        <w:autoSpaceDN w:val="0"/>
        <w:adjustRightInd w:val="0"/>
        <w:jc w:val="left"/>
        <w:rPr>
          <w:rFonts w:ascii="LinLibertineT" w:eastAsia="LinLibertineT" w:cs="LinLibertineT"/>
          <w:kern w:val="0"/>
          <w:sz w:val="18"/>
          <w:szCs w:val="18"/>
        </w:rPr>
      </w:pPr>
      <w:r>
        <w:rPr>
          <w:rFonts w:ascii="LinLibertineT" w:eastAsia="LinLibertineT" w:cs="LinLibertineT"/>
          <w:kern w:val="0"/>
          <w:sz w:val="18"/>
          <w:szCs w:val="18"/>
        </w:rPr>
        <w:t xml:space="preserve">properties: </w:t>
      </w:r>
      <w:r>
        <w:rPr>
          <w:rFonts w:ascii="LinLibertineTI" w:eastAsia="LinLibertineTI" w:cs="LinLibertineTI"/>
          <w:kern w:val="0"/>
          <w:sz w:val="18"/>
          <w:szCs w:val="18"/>
        </w:rPr>
        <w:t>local accuracy</w:t>
      </w:r>
      <w:r>
        <w:rPr>
          <w:rFonts w:ascii="LinLibertineT" w:eastAsia="LinLibertineT" w:cs="LinLibertineT"/>
          <w:kern w:val="0"/>
          <w:sz w:val="18"/>
          <w:szCs w:val="18"/>
        </w:rPr>
        <w:t xml:space="preserve">, </w:t>
      </w:r>
      <w:r>
        <w:rPr>
          <w:rFonts w:ascii="LinLibertineTI" w:eastAsia="LinLibertineTI" w:cs="LinLibertineTI"/>
          <w:kern w:val="0"/>
          <w:sz w:val="18"/>
          <w:szCs w:val="18"/>
        </w:rPr>
        <w:t>missingness</w:t>
      </w:r>
      <w:r>
        <w:rPr>
          <w:rFonts w:ascii="LinLibertineT" w:eastAsia="LinLibertineT" w:cs="LinLibertineT"/>
          <w:kern w:val="0"/>
          <w:sz w:val="18"/>
          <w:szCs w:val="18"/>
        </w:rPr>
        <w:t xml:space="preserve">, and </w:t>
      </w:r>
      <w:r>
        <w:rPr>
          <w:rFonts w:ascii="LinLibertineTI" w:eastAsia="LinLibertineTI" w:cs="LinLibertineTI"/>
          <w:kern w:val="0"/>
          <w:sz w:val="18"/>
          <w:szCs w:val="18"/>
        </w:rPr>
        <w:t>consistency</w:t>
      </w:r>
      <w:r>
        <w:rPr>
          <w:rFonts w:ascii="LinLibertineT" w:eastAsia="LinLibertineT" w:cs="LinLibertineT"/>
          <w:kern w:val="0"/>
          <w:sz w:val="18"/>
          <w:szCs w:val="18"/>
        </w:rPr>
        <w:t>. Local</w:t>
      </w:r>
    </w:p>
    <w:p w14:paraId="19366A83" w14:textId="77777777" w:rsidR="00DA411B" w:rsidRDefault="00DA411B" w:rsidP="00DA411B">
      <w:pPr>
        <w:autoSpaceDE w:val="0"/>
        <w:autoSpaceDN w:val="0"/>
        <w:adjustRightInd w:val="0"/>
        <w:jc w:val="left"/>
        <w:rPr>
          <w:rFonts w:ascii="LinLibertineT" w:eastAsia="LinLibertineT" w:cs="LinLibertineT"/>
          <w:kern w:val="0"/>
          <w:sz w:val="18"/>
          <w:szCs w:val="18"/>
        </w:rPr>
      </w:pPr>
      <w:r>
        <w:rPr>
          <w:rFonts w:ascii="LinLibertineT" w:eastAsia="LinLibertineT" w:cs="LinLibertineT"/>
          <w:kern w:val="0"/>
          <w:sz w:val="18"/>
          <w:szCs w:val="18"/>
        </w:rPr>
        <w:t>accuracy states that the sum of the feature attributions is equal to</w:t>
      </w:r>
    </w:p>
    <w:p w14:paraId="57A0F03E" w14:textId="77777777" w:rsidR="00DA411B" w:rsidRDefault="00DA411B" w:rsidP="00DA411B">
      <w:pPr>
        <w:autoSpaceDE w:val="0"/>
        <w:autoSpaceDN w:val="0"/>
        <w:adjustRightInd w:val="0"/>
        <w:jc w:val="left"/>
        <w:rPr>
          <w:rFonts w:ascii="LinLibertineT" w:eastAsia="LinLibertineT" w:cs="LinLibertineT"/>
          <w:kern w:val="0"/>
          <w:sz w:val="18"/>
          <w:szCs w:val="18"/>
        </w:rPr>
      </w:pPr>
      <w:r>
        <w:rPr>
          <w:rFonts w:ascii="LinLibertineT" w:eastAsia="LinLibertineT" w:cs="LinLibertineT"/>
          <w:kern w:val="0"/>
          <w:sz w:val="18"/>
          <w:szCs w:val="18"/>
        </w:rPr>
        <w:t>the output of the function we are seeking to explain. Missingness</w:t>
      </w:r>
    </w:p>
    <w:p w14:paraId="542D4D65" w14:textId="77777777" w:rsidR="00DA411B" w:rsidRDefault="00DA411B" w:rsidP="00DA411B">
      <w:pPr>
        <w:autoSpaceDE w:val="0"/>
        <w:autoSpaceDN w:val="0"/>
        <w:adjustRightInd w:val="0"/>
        <w:jc w:val="left"/>
        <w:rPr>
          <w:rFonts w:ascii="txsys" w:eastAsia="txsys" w:cs="txsys"/>
          <w:kern w:val="0"/>
          <w:sz w:val="15"/>
          <w:szCs w:val="15"/>
        </w:rPr>
      </w:pPr>
      <w:r>
        <w:rPr>
          <w:rFonts w:ascii="LinLibertineT" w:eastAsia="LinLibertineT" w:cs="LinLibertineT"/>
          <w:kern w:val="0"/>
          <w:sz w:val="18"/>
          <w:szCs w:val="18"/>
        </w:rPr>
        <w:t xml:space="preserve">states that features that are already missing (such that </w:t>
      </w:r>
      <w:r>
        <w:rPr>
          <w:rFonts w:ascii="LinLibertineI" w:eastAsia="LinLibertineI" w:cs="LinLibertineI"/>
          <w:kern w:val="0"/>
          <w:sz w:val="18"/>
          <w:szCs w:val="18"/>
        </w:rPr>
        <w:t>z</w:t>
      </w:r>
      <w:r>
        <w:rPr>
          <w:rFonts w:ascii="txsys" w:eastAsia="txsys" w:cs="txsys" w:hint="eastAsia"/>
          <w:kern w:val="0"/>
          <w:sz w:val="15"/>
          <w:szCs w:val="15"/>
        </w:rPr>
        <w:t>′</w:t>
      </w:r>
    </w:p>
    <w:p w14:paraId="68FEF17B" w14:textId="77777777" w:rsidR="00DA411B" w:rsidRDefault="00DA411B" w:rsidP="00DA411B">
      <w:pPr>
        <w:autoSpaceDE w:val="0"/>
        <w:autoSpaceDN w:val="0"/>
        <w:adjustRightInd w:val="0"/>
        <w:jc w:val="left"/>
        <w:rPr>
          <w:rFonts w:ascii="LinLibertineT" w:eastAsia="LinLibertineT" w:cs="LinLibertineT"/>
          <w:kern w:val="0"/>
          <w:sz w:val="18"/>
          <w:szCs w:val="18"/>
        </w:rPr>
      </w:pPr>
      <w:proofErr w:type="spellStart"/>
      <w:r>
        <w:rPr>
          <w:rFonts w:ascii="LinLibertineI7" w:eastAsia="LinLibertineI7" w:cs="LinLibertineI7"/>
          <w:kern w:val="0"/>
          <w:sz w:val="15"/>
          <w:szCs w:val="15"/>
        </w:rPr>
        <w:t>i</w:t>
      </w:r>
      <w:proofErr w:type="spellEnd"/>
      <w:r>
        <w:rPr>
          <w:rFonts w:ascii="LinLibertineI7" w:eastAsia="LinLibertineI7" w:cs="LinLibertineI7"/>
          <w:kern w:val="0"/>
          <w:sz w:val="15"/>
          <w:szCs w:val="15"/>
        </w:rPr>
        <w:t xml:space="preserve"> </w:t>
      </w:r>
      <w:r>
        <w:rPr>
          <w:rFonts w:ascii="rtxr" w:eastAsia="LinLibertineT" w:hAnsi="rtxr" w:cs="rtxr"/>
          <w:kern w:val="0"/>
          <w:sz w:val="18"/>
          <w:szCs w:val="18"/>
        </w:rPr>
        <w:t xml:space="preserve">= </w:t>
      </w:r>
      <w:r>
        <w:rPr>
          <w:rFonts w:ascii="LinLibertineT" w:eastAsia="LinLibertineT" w:cs="LinLibertineT"/>
          <w:kern w:val="0"/>
          <w:sz w:val="18"/>
          <w:szCs w:val="18"/>
        </w:rPr>
        <w:t>0) are</w:t>
      </w:r>
    </w:p>
    <w:p w14:paraId="1782FB11" w14:textId="77777777" w:rsidR="00DA411B" w:rsidRDefault="00DA411B" w:rsidP="00DA411B">
      <w:pPr>
        <w:autoSpaceDE w:val="0"/>
        <w:autoSpaceDN w:val="0"/>
        <w:adjustRightInd w:val="0"/>
        <w:jc w:val="left"/>
        <w:rPr>
          <w:rFonts w:ascii="LinLibertineT" w:eastAsia="LinLibertineT" w:cs="LinLibertineT"/>
          <w:kern w:val="0"/>
          <w:sz w:val="18"/>
          <w:szCs w:val="18"/>
        </w:rPr>
      </w:pPr>
      <w:r>
        <w:rPr>
          <w:rFonts w:ascii="LinLibertineT" w:eastAsia="LinLibertineT" w:cs="LinLibertineT"/>
          <w:kern w:val="0"/>
          <w:sz w:val="18"/>
          <w:szCs w:val="18"/>
        </w:rPr>
        <w:t>attributed no importance. Consistency states that changing a model</w:t>
      </w:r>
    </w:p>
    <w:p w14:paraId="16E66690" w14:textId="77777777" w:rsidR="00DA411B" w:rsidRDefault="00DA411B" w:rsidP="00DA411B">
      <w:pPr>
        <w:autoSpaceDE w:val="0"/>
        <w:autoSpaceDN w:val="0"/>
        <w:adjustRightInd w:val="0"/>
        <w:jc w:val="left"/>
        <w:rPr>
          <w:rFonts w:ascii="LinLibertineT" w:eastAsia="LinLibertineT" w:cs="LinLibertineT"/>
          <w:kern w:val="0"/>
          <w:sz w:val="18"/>
          <w:szCs w:val="18"/>
        </w:rPr>
      </w:pPr>
      <w:proofErr w:type="gramStart"/>
      <w:r>
        <w:rPr>
          <w:rFonts w:ascii="LinLibertineT" w:eastAsia="LinLibertineT" w:cs="LinLibertineT"/>
          <w:kern w:val="0"/>
          <w:sz w:val="18"/>
          <w:szCs w:val="18"/>
        </w:rPr>
        <w:t>so</w:t>
      </w:r>
      <w:proofErr w:type="gramEnd"/>
      <w:r>
        <w:rPr>
          <w:rFonts w:ascii="LinLibertineT" w:eastAsia="LinLibertineT" w:cs="LinLibertineT"/>
          <w:kern w:val="0"/>
          <w:sz w:val="18"/>
          <w:szCs w:val="18"/>
        </w:rPr>
        <w:t xml:space="preserve"> a feature has a larger impact on the model will never decrease</w:t>
      </w:r>
    </w:p>
    <w:p w14:paraId="41292AA6" w14:textId="1FF95C4F" w:rsidR="00DA411B" w:rsidRDefault="00DA411B" w:rsidP="00DA411B">
      <w:pPr>
        <w:widowControl/>
        <w:jc w:val="left"/>
        <w:rPr>
          <w:rFonts w:ascii="Helvetica" w:hAnsi="Helvetica" w:cs="Helvetica"/>
          <w:color w:val="333333"/>
          <w:spacing w:val="3"/>
          <w:shd w:val="clear" w:color="auto" w:fill="FFFFFF"/>
        </w:rPr>
      </w:pPr>
      <w:r>
        <w:rPr>
          <w:rFonts w:ascii="LinLibertineT" w:eastAsia="LinLibertineT" w:cs="LinLibertineT"/>
          <w:kern w:val="0"/>
          <w:sz w:val="18"/>
          <w:szCs w:val="18"/>
        </w:rPr>
        <w:lastRenderedPageBreak/>
        <w:t>the attribution assigned to that feature.</w:t>
      </w:r>
    </w:p>
    <w:p w14:paraId="18632BB6" w14:textId="67EB18F4" w:rsidR="00DA411B" w:rsidRDefault="00DA411B" w:rsidP="00DA411B">
      <w:pPr>
        <w:widowControl/>
        <w:jc w:val="left"/>
        <w:rPr>
          <w:rFonts w:ascii="Tahoma" w:hAnsi="Tahoma" w:cs="Tahoma" w:hint="eastAsia"/>
        </w:rPr>
      </w:pPr>
      <w:r>
        <w:rPr>
          <w:rFonts w:ascii="Helvetica" w:hAnsi="Helvetica" w:cs="Helvetica"/>
          <w:color w:val="333333"/>
          <w:spacing w:val="3"/>
          <w:shd w:val="clear" w:color="auto" w:fill="FFFFFF"/>
        </w:rPr>
        <w:t xml:space="preserve">One of the </w:t>
      </w:r>
      <w:r>
        <w:rPr>
          <w:rFonts w:ascii="Helvetica" w:hAnsi="Helvetica" w:cs="Helvetica"/>
          <w:color w:val="333333"/>
          <w:spacing w:val="3"/>
          <w:shd w:val="clear" w:color="auto" w:fill="FFFFFF"/>
        </w:rPr>
        <w:t>discrepancies</w:t>
      </w:r>
      <w:r>
        <w:rPr>
          <w:rFonts w:ascii="Helvetica" w:hAnsi="Helvetica" w:cs="Helvetica"/>
          <w:color w:val="333333"/>
          <w:spacing w:val="3"/>
          <w:shd w:val="clear" w:color="auto" w:fill="FFFFFF"/>
        </w:rPr>
        <w:t xml:space="preserve"> between SHAP and other </w:t>
      </w:r>
      <w:r w:rsidRPr="00DA411B">
        <w:rPr>
          <w:rFonts w:ascii="Helvetica" w:hAnsi="Helvetica" w:cs="Helvetica"/>
          <w:color w:val="333333"/>
          <w:spacing w:val="3"/>
          <w:shd w:val="clear" w:color="auto" w:fill="FFFFFF"/>
        </w:rPr>
        <w:t>interpretable approximation model</w:t>
      </w:r>
      <w:r>
        <w:rPr>
          <w:rFonts w:ascii="Helvetica" w:hAnsi="Helvetica" w:cs="Helvetica"/>
          <w:color w:val="333333"/>
          <w:spacing w:val="3"/>
          <w:shd w:val="clear" w:color="auto" w:fill="FFFFFF"/>
        </w:rPr>
        <w:t>s is that it</w:t>
      </w:r>
    </w:p>
    <w:p w14:paraId="29C2F76A" w14:textId="4CB5DFC6" w:rsidR="0046650A" w:rsidRPr="0046650A" w:rsidRDefault="0046650A" w:rsidP="0046650A">
      <w:pPr>
        <w:pStyle w:val="Heading2"/>
        <w:rPr>
          <w:rFonts w:ascii="Tahoma" w:hAnsi="Tahoma" w:cs="Tahoma"/>
          <w:b w:val="0"/>
          <w:bCs w:val="0"/>
        </w:rPr>
      </w:pPr>
      <w:bookmarkStart w:id="27" w:name="_Toc74834387"/>
      <w:r w:rsidRPr="0046650A">
        <w:rPr>
          <w:rFonts w:ascii="Tahoma" w:hAnsi="Tahoma" w:cs="Tahoma"/>
          <w:b w:val="0"/>
          <w:bCs w:val="0"/>
        </w:rPr>
        <w:t>Reference</w:t>
      </w:r>
      <w:bookmarkEnd w:id="27"/>
    </w:p>
    <w:p w14:paraId="2A6D7052" w14:textId="7F3FC6E7" w:rsidR="00DA411B" w:rsidRPr="00DA411B" w:rsidRDefault="0046650A" w:rsidP="00DA411B">
      <w:pPr>
        <w:autoSpaceDE w:val="0"/>
        <w:autoSpaceDN w:val="0"/>
        <w:adjustRightInd w:val="0"/>
        <w:jc w:val="left"/>
        <w:rPr>
          <w:rFonts w:ascii="等线" w:eastAsia="等线" w:hAnsi="等线" w:cs="Times New Roman"/>
          <w:noProof/>
          <w:kern w:val="0"/>
          <w:sz w:val="20"/>
          <w:szCs w:val="24"/>
        </w:rPr>
      </w:pPr>
      <w:r>
        <w:fldChar w:fldCharType="begin" w:fldLock="1"/>
      </w:r>
      <w:r>
        <w:instrText xml:space="preserve">ADDIN Mendeley Bibliography CSL_BIBLIOGRAPHY </w:instrText>
      </w:r>
      <w:r>
        <w:fldChar w:fldCharType="separate"/>
      </w:r>
      <w:r w:rsidR="00DA411B" w:rsidRPr="00DA411B">
        <w:rPr>
          <w:rFonts w:ascii="等线" w:eastAsia="等线" w:hAnsi="等线" w:cs="Times New Roman"/>
          <w:i/>
          <w:iCs/>
          <w:noProof/>
          <w:kern w:val="0"/>
          <w:sz w:val="20"/>
          <w:szCs w:val="24"/>
        </w:rPr>
        <w:t>A New Commitment to Neighbourhood Renewal</w:t>
      </w:r>
      <w:r w:rsidR="00DA411B" w:rsidRPr="00DA411B">
        <w:rPr>
          <w:rFonts w:ascii="等线" w:eastAsia="等线" w:hAnsi="等线" w:cs="Times New Roman"/>
          <w:noProof/>
          <w:kern w:val="0"/>
          <w:sz w:val="20"/>
          <w:szCs w:val="24"/>
        </w:rPr>
        <w:t>. (2001). London. Available at: http://www.bris.ac.uk/poverty/downloads/keyofficialdocuments/Neighbourhood Renewal National Strategy Report.pdf.</w:t>
      </w:r>
    </w:p>
    <w:p w14:paraId="437AC012" w14:textId="77777777" w:rsidR="00DA411B" w:rsidRPr="00DA411B" w:rsidRDefault="00DA411B" w:rsidP="00DA411B">
      <w:pPr>
        <w:autoSpaceDE w:val="0"/>
        <w:autoSpaceDN w:val="0"/>
        <w:adjustRightInd w:val="0"/>
        <w:jc w:val="left"/>
        <w:rPr>
          <w:rFonts w:ascii="等线" w:eastAsia="等线" w:hAnsi="等线" w:cs="Times New Roman"/>
          <w:noProof/>
          <w:kern w:val="0"/>
          <w:sz w:val="20"/>
          <w:szCs w:val="24"/>
        </w:rPr>
      </w:pPr>
      <w:r w:rsidRPr="00DA411B">
        <w:rPr>
          <w:rFonts w:ascii="等线" w:eastAsia="等线" w:hAnsi="等线" w:cs="Times New Roman"/>
          <w:noProof/>
          <w:kern w:val="0"/>
          <w:sz w:val="20"/>
          <w:szCs w:val="24"/>
        </w:rPr>
        <w:t xml:space="preserve">Aristondo, O. and Onaindia, E. (2020). ‘On measuring the sources of changes in poverty using the Shapley method. An application to Europe’. </w:t>
      </w:r>
      <w:r w:rsidRPr="00DA411B">
        <w:rPr>
          <w:rFonts w:ascii="等线" w:eastAsia="等线" w:hAnsi="等线" w:cs="Times New Roman"/>
          <w:i/>
          <w:iCs/>
          <w:noProof/>
          <w:kern w:val="0"/>
          <w:sz w:val="20"/>
          <w:szCs w:val="24"/>
        </w:rPr>
        <w:t>Fuzzy Sets and Systems</w:t>
      </w:r>
      <w:r w:rsidRPr="00DA411B">
        <w:rPr>
          <w:rFonts w:ascii="等线" w:eastAsia="等线" w:hAnsi="等线" w:cs="Times New Roman"/>
          <w:noProof/>
          <w:kern w:val="0"/>
          <w:sz w:val="20"/>
          <w:szCs w:val="24"/>
        </w:rPr>
        <w:t>. Elsevier B.V., 383, pp. 80–91. doi: 10.1016/j.fss.2018.12.011.</w:t>
      </w:r>
    </w:p>
    <w:p w14:paraId="57275AEA" w14:textId="77777777" w:rsidR="00DA411B" w:rsidRPr="00DA411B" w:rsidRDefault="00DA411B" w:rsidP="00DA411B">
      <w:pPr>
        <w:autoSpaceDE w:val="0"/>
        <w:autoSpaceDN w:val="0"/>
        <w:adjustRightInd w:val="0"/>
        <w:jc w:val="left"/>
        <w:rPr>
          <w:rFonts w:ascii="等线" w:eastAsia="等线" w:hAnsi="等线" w:cs="Times New Roman"/>
          <w:noProof/>
          <w:kern w:val="0"/>
          <w:sz w:val="20"/>
          <w:szCs w:val="24"/>
        </w:rPr>
      </w:pPr>
      <w:r w:rsidRPr="00DA411B">
        <w:rPr>
          <w:rFonts w:ascii="等线" w:eastAsia="等线" w:hAnsi="等线" w:cs="Times New Roman"/>
          <w:noProof/>
          <w:kern w:val="0"/>
          <w:sz w:val="20"/>
          <w:szCs w:val="24"/>
        </w:rPr>
        <w:t xml:space="preserve">Bossel, H. (1999). </w:t>
      </w:r>
      <w:r w:rsidRPr="00DA411B">
        <w:rPr>
          <w:rFonts w:ascii="等线" w:eastAsia="等线" w:hAnsi="等线" w:cs="Times New Roman"/>
          <w:i/>
          <w:iCs/>
          <w:noProof/>
          <w:kern w:val="0"/>
          <w:sz w:val="20"/>
          <w:szCs w:val="24"/>
        </w:rPr>
        <w:t>Indicators for sustainable development: theory, method, applications</w:t>
      </w:r>
      <w:r w:rsidRPr="00DA411B">
        <w:rPr>
          <w:rFonts w:ascii="等线" w:eastAsia="等线" w:hAnsi="等线" w:cs="Times New Roman"/>
          <w:noProof/>
          <w:kern w:val="0"/>
          <w:sz w:val="20"/>
          <w:szCs w:val="24"/>
        </w:rPr>
        <w:t>. International Institute for Sustainable Development Winnipeg.</w:t>
      </w:r>
    </w:p>
    <w:p w14:paraId="1BD79DD3" w14:textId="77777777" w:rsidR="00DA411B" w:rsidRPr="00DA411B" w:rsidRDefault="00DA411B" w:rsidP="00DA411B">
      <w:pPr>
        <w:autoSpaceDE w:val="0"/>
        <w:autoSpaceDN w:val="0"/>
        <w:adjustRightInd w:val="0"/>
        <w:jc w:val="left"/>
        <w:rPr>
          <w:rFonts w:ascii="等线" w:eastAsia="等线" w:hAnsi="等线" w:cs="Times New Roman"/>
          <w:noProof/>
          <w:kern w:val="0"/>
          <w:sz w:val="20"/>
          <w:szCs w:val="24"/>
        </w:rPr>
      </w:pPr>
      <w:r w:rsidRPr="00DA411B">
        <w:rPr>
          <w:rFonts w:ascii="等线" w:eastAsia="等线" w:hAnsi="等线" w:cs="Times New Roman"/>
          <w:noProof/>
          <w:kern w:val="0"/>
          <w:sz w:val="20"/>
          <w:szCs w:val="24"/>
        </w:rPr>
        <w:t xml:space="preserve">Briggs, D., Abellan, J. J. and Fecht, D. (2008). ‘Environmental inequity in England: Small area associations between socio-economic status and environmental pollution’. </w:t>
      </w:r>
      <w:r w:rsidRPr="00DA411B">
        <w:rPr>
          <w:rFonts w:ascii="等线" w:eastAsia="等线" w:hAnsi="等线" w:cs="Times New Roman"/>
          <w:i/>
          <w:iCs/>
          <w:noProof/>
          <w:kern w:val="0"/>
          <w:sz w:val="20"/>
          <w:szCs w:val="24"/>
        </w:rPr>
        <w:t>Social Science and Medicine</w:t>
      </w:r>
      <w:r w:rsidRPr="00DA411B">
        <w:rPr>
          <w:rFonts w:ascii="等线" w:eastAsia="等线" w:hAnsi="等线" w:cs="Times New Roman"/>
          <w:noProof/>
          <w:kern w:val="0"/>
          <w:sz w:val="20"/>
          <w:szCs w:val="24"/>
        </w:rPr>
        <w:t>. Pergamon, 67 (10), pp. 1612–1629. doi: 10.1016/j.socscimed.2008.06.040.</w:t>
      </w:r>
    </w:p>
    <w:p w14:paraId="39CE60D3" w14:textId="77777777" w:rsidR="00DA411B" w:rsidRPr="00DA411B" w:rsidRDefault="00DA411B" w:rsidP="00DA411B">
      <w:pPr>
        <w:autoSpaceDE w:val="0"/>
        <w:autoSpaceDN w:val="0"/>
        <w:adjustRightInd w:val="0"/>
        <w:jc w:val="left"/>
        <w:rPr>
          <w:rFonts w:ascii="等线" w:eastAsia="等线" w:hAnsi="等线" w:cs="Times New Roman"/>
          <w:noProof/>
          <w:kern w:val="0"/>
          <w:sz w:val="20"/>
          <w:szCs w:val="24"/>
        </w:rPr>
      </w:pPr>
      <w:r w:rsidRPr="00DA411B">
        <w:rPr>
          <w:rFonts w:ascii="等线" w:eastAsia="等线" w:hAnsi="等线" w:cs="Times New Roman"/>
          <w:noProof/>
          <w:kern w:val="0"/>
          <w:sz w:val="20"/>
          <w:szCs w:val="24"/>
        </w:rPr>
        <w:t xml:space="preserve">Bull, A. C. and Jones, B. (2006). ‘Governance and social capital in urban regeneration: A comparison between Bristol and Naples’. </w:t>
      </w:r>
      <w:r w:rsidRPr="00DA411B">
        <w:rPr>
          <w:rFonts w:ascii="等线" w:eastAsia="等线" w:hAnsi="等线" w:cs="Times New Roman"/>
          <w:i/>
          <w:iCs/>
          <w:noProof/>
          <w:kern w:val="0"/>
          <w:sz w:val="20"/>
          <w:szCs w:val="24"/>
        </w:rPr>
        <w:t>Urban Studies</w:t>
      </w:r>
      <w:r w:rsidRPr="00DA411B">
        <w:rPr>
          <w:rFonts w:ascii="等线" w:eastAsia="等线" w:hAnsi="等线" w:cs="Times New Roman"/>
          <w:noProof/>
          <w:kern w:val="0"/>
          <w:sz w:val="20"/>
          <w:szCs w:val="24"/>
        </w:rPr>
        <w:t>, 43 (4), pp. 767–786. doi: 10.1080/00420980600597558.</w:t>
      </w:r>
    </w:p>
    <w:p w14:paraId="3D6548D5" w14:textId="77777777" w:rsidR="00DA411B" w:rsidRPr="00DA411B" w:rsidRDefault="00DA411B" w:rsidP="00DA411B">
      <w:pPr>
        <w:autoSpaceDE w:val="0"/>
        <w:autoSpaceDN w:val="0"/>
        <w:adjustRightInd w:val="0"/>
        <w:jc w:val="left"/>
        <w:rPr>
          <w:rFonts w:ascii="等线" w:eastAsia="等线" w:hAnsi="等线" w:cs="Times New Roman"/>
          <w:noProof/>
          <w:kern w:val="0"/>
          <w:sz w:val="20"/>
          <w:szCs w:val="24"/>
        </w:rPr>
      </w:pPr>
      <w:r w:rsidRPr="00DA411B">
        <w:rPr>
          <w:rFonts w:ascii="等线" w:eastAsia="等线" w:hAnsi="等线" w:cs="Times New Roman"/>
          <w:noProof/>
          <w:kern w:val="0"/>
          <w:sz w:val="20"/>
          <w:szCs w:val="24"/>
        </w:rPr>
        <w:t xml:space="preserve">Chen, C. and Li, S. (2014). ‘Market transition and income inequality in urban China: Evidence from shapley value decomposition’. </w:t>
      </w:r>
      <w:r w:rsidRPr="00DA411B">
        <w:rPr>
          <w:rFonts w:ascii="等线" w:eastAsia="等线" w:hAnsi="等线" w:cs="Times New Roman"/>
          <w:i/>
          <w:iCs/>
          <w:noProof/>
          <w:kern w:val="0"/>
          <w:sz w:val="20"/>
          <w:szCs w:val="24"/>
        </w:rPr>
        <w:t>Frontiers of Economics in China</w:t>
      </w:r>
      <w:r w:rsidRPr="00DA411B">
        <w:rPr>
          <w:rFonts w:ascii="等线" w:eastAsia="等线" w:hAnsi="等线" w:cs="Times New Roman"/>
          <w:noProof/>
          <w:kern w:val="0"/>
          <w:sz w:val="20"/>
          <w:szCs w:val="24"/>
        </w:rPr>
        <w:t>, 9 (2), pp. 309–337. doi: 10.3868/s060-003-014-0016-9.</w:t>
      </w:r>
    </w:p>
    <w:p w14:paraId="71A7E679" w14:textId="77777777" w:rsidR="00DA411B" w:rsidRPr="00DA411B" w:rsidRDefault="00DA411B" w:rsidP="00DA411B">
      <w:pPr>
        <w:autoSpaceDE w:val="0"/>
        <w:autoSpaceDN w:val="0"/>
        <w:adjustRightInd w:val="0"/>
        <w:jc w:val="left"/>
        <w:rPr>
          <w:rFonts w:ascii="等线" w:eastAsia="等线" w:hAnsi="等线" w:cs="Times New Roman"/>
          <w:noProof/>
          <w:kern w:val="0"/>
          <w:sz w:val="20"/>
          <w:szCs w:val="24"/>
        </w:rPr>
      </w:pPr>
      <w:r w:rsidRPr="00DA411B">
        <w:rPr>
          <w:rFonts w:ascii="等线" w:eastAsia="等线" w:hAnsi="等线" w:cs="Times New Roman"/>
          <w:noProof/>
          <w:kern w:val="0"/>
          <w:sz w:val="20"/>
          <w:szCs w:val="24"/>
        </w:rPr>
        <w:t xml:space="preserve">CHUN, Y., HU, C.-C. and YEH, C.-H. (2017). ‘A Strategic Implementation of the Shapley Value for the Nested Cost-Sharing Problem’. </w:t>
      </w:r>
      <w:r w:rsidRPr="00DA411B">
        <w:rPr>
          <w:rFonts w:ascii="等线" w:eastAsia="等线" w:hAnsi="等线" w:cs="Times New Roman"/>
          <w:i/>
          <w:iCs/>
          <w:noProof/>
          <w:kern w:val="0"/>
          <w:sz w:val="20"/>
          <w:szCs w:val="24"/>
        </w:rPr>
        <w:t>Journal of Public Economic Theory</w:t>
      </w:r>
      <w:r w:rsidRPr="00DA411B">
        <w:rPr>
          <w:rFonts w:ascii="等线" w:eastAsia="等线" w:hAnsi="等线" w:cs="Times New Roman"/>
          <w:noProof/>
          <w:kern w:val="0"/>
          <w:sz w:val="20"/>
          <w:szCs w:val="24"/>
        </w:rPr>
        <w:t>, 19 (1), pp. 219–233. doi: 10.1111/jpet.12190.</w:t>
      </w:r>
    </w:p>
    <w:p w14:paraId="51419AA7" w14:textId="77777777" w:rsidR="00DA411B" w:rsidRPr="00DA411B" w:rsidRDefault="00DA411B" w:rsidP="00DA411B">
      <w:pPr>
        <w:autoSpaceDE w:val="0"/>
        <w:autoSpaceDN w:val="0"/>
        <w:adjustRightInd w:val="0"/>
        <w:jc w:val="left"/>
        <w:rPr>
          <w:rFonts w:ascii="等线" w:eastAsia="等线" w:hAnsi="等线" w:cs="Times New Roman"/>
          <w:noProof/>
          <w:kern w:val="0"/>
          <w:sz w:val="20"/>
          <w:szCs w:val="24"/>
        </w:rPr>
      </w:pPr>
      <w:r w:rsidRPr="00DA411B">
        <w:rPr>
          <w:rFonts w:ascii="等线" w:eastAsia="等线" w:hAnsi="等线" w:cs="Times New Roman"/>
          <w:noProof/>
          <w:kern w:val="0"/>
          <w:sz w:val="20"/>
          <w:szCs w:val="24"/>
        </w:rPr>
        <w:t xml:space="preserve">Clelland, D. and Hill, C. (2019). ‘Deprivation, policy and rurality: The limitations and applications of area-based deprivation indices in Scotland’. </w:t>
      </w:r>
      <w:r w:rsidRPr="00DA411B">
        <w:rPr>
          <w:rFonts w:ascii="等线" w:eastAsia="等线" w:hAnsi="等线" w:cs="Times New Roman"/>
          <w:i/>
          <w:iCs/>
          <w:noProof/>
          <w:kern w:val="0"/>
          <w:sz w:val="20"/>
          <w:szCs w:val="24"/>
        </w:rPr>
        <w:t>Local Economy: The Journal of the Local Economy Policy Unit</w:t>
      </w:r>
      <w:r w:rsidRPr="00DA411B">
        <w:rPr>
          <w:rFonts w:ascii="等线" w:eastAsia="等线" w:hAnsi="等线" w:cs="Times New Roman"/>
          <w:noProof/>
          <w:kern w:val="0"/>
          <w:sz w:val="20"/>
          <w:szCs w:val="24"/>
        </w:rPr>
        <w:t>, 34 (1), pp. 33–50. doi: 10.1177/0269094219827893.</w:t>
      </w:r>
    </w:p>
    <w:p w14:paraId="5CD6EBAE" w14:textId="77777777" w:rsidR="00DA411B" w:rsidRPr="00DA411B" w:rsidRDefault="00DA411B" w:rsidP="00DA411B">
      <w:pPr>
        <w:autoSpaceDE w:val="0"/>
        <w:autoSpaceDN w:val="0"/>
        <w:adjustRightInd w:val="0"/>
        <w:jc w:val="left"/>
        <w:rPr>
          <w:rFonts w:ascii="等线" w:eastAsia="等线" w:hAnsi="等线" w:cs="Times New Roman"/>
          <w:noProof/>
          <w:kern w:val="0"/>
          <w:sz w:val="20"/>
          <w:szCs w:val="24"/>
        </w:rPr>
      </w:pPr>
      <w:r w:rsidRPr="00DA411B">
        <w:rPr>
          <w:rFonts w:ascii="等线" w:eastAsia="等线" w:hAnsi="等线" w:cs="Times New Roman"/>
          <w:noProof/>
          <w:kern w:val="0"/>
          <w:sz w:val="20"/>
          <w:szCs w:val="24"/>
        </w:rPr>
        <w:t xml:space="preserve">DCLG. (2008). </w:t>
      </w:r>
      <w:r w:rsidRPr="00DA411B">
        <w:rPr>
          <w:rFonts w:ascii="等线" w:eastAsia="等线" w:hAnsi="等线" w:cs="Times New Roman"/>
          <w:i/>
          <w:iCs/>
          <w:noProof/>
          <w:kern w:val="0"/>
          <w:sz w:val="20"/>
          <w:szCs w:val="24"/>
        </w:rPr>
        <w:t>Transforming places; changing lives: A framework for regeneration</w:t>
      </w:r>
      <w:r w:rsidRPr="00DA411B">
        <w:rPr>
          <w:rFonts w:ascii="等线" w:eastAsia="等线" w:hAnsi="等线" w:cs="Times New Roman"/>
          <w:noProof/>
          <w:kern w:val="0"/>
          <w:sz w:val="20"/>
          <w:szCs w:val="24"/>
        </w:rPr>
        <w:t>. London.</w:t>
      </w:r>
    </w:p>
    <w:p w14:paraId="3C1C6B72" w14:textId="77777777" w:rsidR="00DA411B" w:rsidRPr="00DA411B" w:rsidRDefault="00DA411B" w:rsidP="00DA411B">
      <w:pPr>
        <w:autoSpaceDE w:val="0"/>
        <w:autoSpaceDN w:val="0"/>
        <w:adjustRightInd w:val="0"/>
        <w:jc w:val="left"/>
        <w:rPr>
          <w:rFonts w:ascii="等线" w:eastAsia="等线" w:hAnsi="等线" w:cs="Times New Roman"/>
          <w:noProof/>
          <w:kern w:val="0"/>
          <w:sz w:val="20"/>
          <w:szCs w:val="24"/>
        </w:rPr>
      </w:pPr>
      <w:r w:rsidRPr="00DA411B">
        <w:rPr>
          <w:rFonts w:ascii="等线" w:eastAsia="等线" w:hAnsi="等线" w:cs="Times New Roman"/>
          <w:noProof/>
          <w:kern w:val="0"/>
          <w:sz w:val="20"/>
          <w:szCs w:val="24"/>
        </w:rPr>
        <w:t xml:space="preserve">Deas, I., Robson, B., Wong, C. and Bradford, M. (2003). ‘Measuring neighbourhood deprivation: A critique of the Index of Multiple Deprivation’. </w:t>
      </w:r>
      <w:r w:rsidRPr="00DA411B">
        <w:rPr>
          <w:rFonts w:ascii="等线" w:eastAsia="等线" w:hAnsi="等线" w:cs="Times New Roman"/>
          <w:i/>
          <w:iCs/>
          <w:noProof/>
          <w:kern w:val="0"/>
          <w:sz w:val="20"/>
          <w:szCs w:val="24"/>
        </w:rPr>
        <w:t>Environment and Planning C: Government and Policy</w:t>
      </w:r>
      <w:r w:rsidRPr="00DA411B">
        <w:rPr>
          <w:rFonts w:ascii="等线" w:eastAsia="等线" w:hAnsi="等线" w:cs="Times New Roman"/>
          <w:noProof/>
          <w:kern w:val="0"/>
          <w:sz w:val="20"/>
          <w:szCs w:val="24"/>
        </w:rPr>
        <w:t>, 21 (6), pp. 883–903. doi: 10.1068/c0240.</w:t>
      </w:r>
    </w:p>
    <w:p w14:paraId="2952CA35" w14:textId="77777777" w:rsidR="00DA411B" w:rsidRPr="00DA411B" w:rsidRDefault="00DA411B" w:rsidP="00DA411B">
      <w:pPr>
        <w:autoSpaceDE w:val="0"/>
        <w:autoSpaceDN w:val="0"/>
        <w:adjustRightInd w:val="0"/>
        <w:jc w:val="left"/>
        <w:rPr>
          <w:rFonts w:ascii="等线" w:eastAsia="等线" w:hAnsi="等线" w:cs="Times New Roman"/>
          <w:noProof/>
          <w:kern w:val="0"/>
          <w:sz w:val="20"/>
          <w:szCs w:val="24"/>
        </w:rPr>
      </w:pPr>
      <w:r w:rsidRPr="00DA411B">
        <w:rPr>
          <w:rFonts w:ascii="等线" w:eastAsia="等线" w:hAnsi="等线" w:cs="Times New Roman"/>
          <w:noProof/>
          <w:kern w:val="0"/>
          <w:sz w:val="20"/>
          <w:szCs w:val="24"/>
        </w:rPr>
        <w:t xml:space="preserve">Dong, F., Yu, B., Pan, Y. and Hua, Y. (2020). ‘What contributes to the regional inequality of haze pollution in China? Evidence from quantile regression and Shapley value decomposition’. </w:t>
      </w:r>
      <w:r w:rsidRPr="00DA411B">
        <w:rPr>
          <w:rFonts w:ascii="等线" w:eastAsia="等线" w:hAnsi="等线" w:cs="Times New Roman"/>
          <w:i/>
          <w:iCs/>
          <w:noProof/>
          <w:kern w:val="0"/>
          <w:sz w:val="20"/>
          <w:szCs w:val="24"/>
        </w:rPr>
        <w:t>Environmental Science and Pollution Research</w:t>
      </w:r>
      <w:r w:rsidRPr="00DA411B">
        <w:rPr>
          <w:rFonts w:ascii="等线" w:eastAsia="等线" w:hAnsi="等线" w:cs="Times New Roman"/>
          <w:noProof/>
          <w:kern w:val="0"/>
          <w:sz w:val="20"/>
          <w:szCs w:val="24"/>
        </w:rPr>
        <w:t>. Environmental Science and Pollution Research, 27 (14), pp. 17093–17108. doi: 10.1007/s11356-020-07929-8.</w:t>
      </w:r>
    </w:p>
    <w:p w14:paraId="68242C44" w14:textId="77777777" w:rsidR="00DA411B" w:rsidRPr="00DA411B" w:rsidRDefault="00DA411B" w:rsidP="00DA411B">
      <w:pPr>
        <w:autoSpaceDE w:val="0"/>
        <w:autoSpaceDN w:val="0"/>
        <w:adjustRightInd w:val="0"/>
        <w:jc w:val="left"/>
        <w:rPr>
          <w:rFonts w:ascii="等线" w:eastAsia="等线" w:hAnsi="等线" w:cs="Times New Roman"/>
          <w:noProof/>
          <w:kern w:val="0"/>
          <w:sz w:val="20"/>
          <w:szCs w:val="24"/>
        </w:rPr>
      </w:pPr>
      <w:r w:rsidRPr="00DA411B">
        <w:rPr>
          <w:rFonts w:ascii="等线" w:eastAsia="等线" w:hAnsi="等线" w:cs="Times New Roman"/>
          <w:noProof/>
          <w:kern w:val="0"/>
          <w:sz w:val="20"/>
          <w:szCs w:val="24"/>
        </w:rPr>
        <w:t xml:space="preserve">Exeter, D. J., Zhao, J., Crengle, S., Lee, A. and Browne, M. (2017). ‘The New Zealand Indices of Multiple Deprivation (IMD): A new suite of indicators for social and health research in Aotearoa, New Zealand’. </w:t>
      </w:r>
      <w:r w:rsidRPr="00DA411B">
        <w:rPr>
          <w:rFonts w:ascii="等线" w:eastAsia="等线" w:hAnsi="等线" w:cs="Times New Roman"/>
          <w:i/>
          <w:iCs/>
          <w:noProof/>
          <w:kern w:val="0"/>
          <w:sz w:val="20"/>
          <w:szCs w:val="24"/>
        </w:rPr>
        <w:t>Exeter, D. J., Zhao, J., Crengle, S., Lee, A. and Browne, M. (2017). ‘The New Zealand Indices of Multiple Deprivation (IMD): A new suite of indicators for social and health research in Aotearoa, New Zealand’. PLoS ONE, 12 (8), pp. 1–19. doi: 10.1371/journ</w:t>
      </w:r>
      <w:r w:rsidRPr="00DA411B">
        <w:rPr>
          <w:rFonts w:ascii="等线" w:eastAsia="等线" w:hAnsi="等线" w:cs="Times New Roman"/>
          <w:noProof/>
          <w:kern w:val="0"/>
          <w:sz w:val="20"/>
          <w:szCs w:val="24"/>
        </w:rPr>
        <w:t>, 12 (8), pp. 1–19. doi: 10.1371/journal.pone.0181260.</w:t>
      </w:r>
    </w:p>
    <w:p w14:paraId="4EC324D0" w14:textId="77777777" w:rsidR="00DA411B" w:rsidRPr="00DA411B" w:rsidRDefault="00DA411B" w:rsidP="00DA411B">
      <w:pPr>
        <w:autoSpaceDE w:val="0"/>
        <w:autoSpaceDN w:val="0"/>
        <w:adjustRightInd w:val="0"/>
        <w:jc w:val="left"/>
        <w:rPr>
          <w:rFonts w:ascii="等线" w:eastAsia="等线" w:hAnsi="等线" w:cs="Times New Roman"/>
          <w:noProof/>
          <w:kern w:val="0"/>
          <w:sz w:val="20"/>
          <w:szCs w:val="24"/>
        </w:rPr>
      </w:pPr>
      <w:r w:rsidRPr="00DA411B">
        <w:rPr>
          <w:rFonts w:ascii="等线" w:eastAsia="等线" w:hAnsi="等线" w:cs="Times New Roman"/>
          <w:noProof/>
          <w:kern w:val="0"/>
          <w:sz w:val="20"/>
          <w:szCs w:val="24"/>
        </w:rPr>
        <w:t xml:space="preserve">Gul, F. (1989). ‘Bargaining foundations of Shapley value’. </w:t>
      </w:r>
      <w:r w:rsidRPr="00DA411B">
        <w:rPr>
          <w:rFonts w:ascii="等线" w:eastAsia="等线" w:hAnsi="等线" w:cs="Times New Roman"/>
          <w:i/>
          <w:iCs/>
          <w:noProof/>
          <w:kern w:val="0"/>
          <w:sz w:val="20"/>
          <w:szCs w:val="24"/>
        </w:rPr>
        <w:t>Econometrica:</w:t>
      </w:r>
      <w:r w:rsidRPr="00DA411B">
        <w:rPr>
          <w:rFonts w:ascii="等线" w:eastAsia="等线" w:hAnsi="等线" w:cs="Times New Roman"/>
          <w:noProof/>
          <w:kern w:val="0"/>
          <w:sz w:val="20"/>
          <w:szCs w:val="24"/>
        </w:rPr>
        <w:t xml:space="preserve"> JSTOR, pp. 81–95.</w:t>
      </w:r>
    </w:p>
    <w:p w14:paraId="2F681FEC" w14:textId="77777777" w:rsidR="00DA411B" w:rsidRPr="00DA411B" w:rsidRDefault="00DA411B" w:rsidP="00DA411B">
      <w:pPr>
        <w:autoSpaceDE w:val="0"/>
        <w:autoSpaceDN w:val="0"/>
        <w:adjustRightInd w:val="0"/>
        <w:jc w:val="left"/>
        <w:rPr>
          <w:rFonts w:ascii="等线" w:eastAsia="等线" w:hAnsi="等线" w:cs="Times New Roman"/>
          <w:noProof/>
          <w:kern w:val="0"/>
          <w:sz w:val="20"/>
          <w:szCs w:val="24"/>
        </w:rPr>
      </w:pPr>
      <w:r w:rsidRPr="00DA411B">
        <w:rPr>
          <w:rFonts w:ascii="等线" w:eastAsia="等线" w:hAnsi="等线" w:cs="Times New Roman"/>
          <w:noProof/>
          <w:kern w:val="0"/>
          <w:sz w:val="20"/>
          <w:szCs w:val="24"/>
        </w:rPr>
        <w:lastRenderedPageBreak/>
        <w:t xml:space="preserve">Kintrea, K. (2007). ‘Policies and Programmes for Disadvantaged Neighbourhoods: Recent English Experience’. </w:t>
      </w:r>
      <w:r w:rsidRPr="00DA411B">
        <w:rPr>
          <w:rFonts w:ascii="等线" w:eastAsia="等线" w:hAnsi="等线" w:cs="Times New Roman"/>
          <w:i/>
          <w:iCs/>
          <w:noProof/>
          <w:kern w:val="0"/>
          <w:sz w:val="20"/>
          <w:szCs w:val="24"/>
        </w:rPr>
        <w:t>Housing Studies</w:t>
      </w:r>
      <w:r w:rsidRPr="00DA411B">
        <w:rPr>
          <w:rFonts w:ascii="等线" w:eastAsia="等线" w:hAnsi="等线" w:cs="Times New Roman"/>
          <w:noProof/>
          <w:kern w:val="0"/>
          <w:sz w:val="20"/>
          <w:szCs w:val="24"/>
        </w:rPr>
        <w:t>, 22 (2), pp. 261–282. doi: 10.1080/02673030601132920.</w:t>
      </w:r>
    </w:p>
    <w:p w14:paraId="489D6AD7" w14:textId="77777777" w:rsidR="00DA411B" w:rsidRPr="00DA411B" w:rsidRDefault="00DA411B" w:rsidP="00DA411B">
      <w:pPr>
        <w:autoSpaceDE w:val="0"/>
        <w:autoSpaceDN w:val="0"/>
        <w:adjustRightInd w:val="0"/>
        <w:jc w:val="left"/>
        <w:rPr>
          <w:rFonts w:ascii="等线" w:eastAsia="等线" w:hAnsi="等线" w:cs="Times New Roman"/>
          <w:noProof/>
          <w:kern w:val="0"/>
          <w:sz w:val="20"/>
          <w:szCs w:val="24"/>
        </w:rPr>
      </w:pPr>
      <w:r w:rsidRPr="00DA411B">
        <w:rPr>
          <w:rFonts w:ascii="等线" w:eastAsia="等线" w:hAnsi="等线" w:cs="Times New Roman"/>
          <w:noProof/>
          <w:kern w:val="0"/>
          <w:sz w:val="20"/>
          <w:szCs w:val="24"/>
        </w:rPr>
        <w:t xml:space="preserve">Kuhn, H. W. (1997). </w:t>
      </w:r>
      <w:r w:rsidRPr="00DA411B">
        <w:rPr>
          <w:rFonts w:ascii="等线" w:eastAsia="等线" w:hAnsi="等线" w:cs="Times New Roman"/>
          <w:i/>
          <w:iCs/>
          <w:noProof/>
          <w:kern w:val="0"/>
          <w:sz w:val="20"/>
          <w:szCs w:val="24"/>
        </w:rPr>
        <w:t>Classics in Game Theory</w:t>
      </w:r>
      <w:r w:rsidRPr="00DA411B">
        <w:rPr>
          <w:rFonts w:ascii="等线" w:eastAsia="等线" w:hAnsi="等线" w:cs="Times New Roman"/>
          <w:noProof/>
          <w:kern w:val="0"/>
          <w:sz w:val="20"/>
          <w:szCs w:val="24"/>
        </w:rPr>
        <w:t>. Princeton University Press (Frontiers of Economic Research). Available at: https://books.google.co.uk/books?id=HyTpw6H5syUC.</w:t>
      </w:r>
    </w:p>
    <w:p w14:paraId="5A18863B" w14:textId="77777777" w:rsidR="00DA411B" w:rsidRPr="00DA411B" w:rsidRDefault="00DA411B" w:rsidP="00DA411B">
      <w:pPr>
        <w:autoSpaceDE w:val="0"/>
        <w:autoSpaceDN w:val="0"/>
        <w:adjustRightInd w:val="0"/>
        <w:jc w:val="left"/>
        <w:rPr>
          <w:rFonts w:ascii="等线" w:eastAsia="等线" w:hAnsi="等线" w:cs="Times New Roman"/>
          <w:noProof/>
          <w:kern w:val="0"/>
          <w:sz w:val="20"/>
          <w:szCs w:val="24"/>
        </w:rPr>
      </w:pPr>
      <w:r w:rsidRPr="00DA411B">
        <w:rPr>
          <w:rFonts w:ascii="等线" w:eastAsia="等线" w:hAnsi="等线" w:cs="Times New Roman"/>
          <w:noProof/>
          <w:kern w:val="0"/>
          <w:sz w:val="20"/>
          <w:szCs w:val="24"/>
        </w:rPr>
        <w:t>Li, T., Baležentis, T., Makut</w:t>
      </w:r>
      <w:r w:rsidRPr="00DA411B">
        <w:rPr>
          <w:rFonts w:ascii="Cambria" w:eastAsia="等线" w:hAnsi="Cambria" w:cs="Cambria"/>
          <w:noProof/>
          <w:kern w:val="0"/>
          <w:sz w:val="20"/>
          <w:szCs w:val="24"/>
        </w:rPr>
        <w:t>ė</w:t>
      </w:r>
      <w:r w:rsidRPr="00DA411B">
        <w:rPr>
          <w:rFonts w:ascii="等线" w:eastAsia="等线" w:hAnsi="等线" w:cs="Times New Roman"/>
          <w:noProof/>
          <w:kern w:val="0"/>
          <w:sz w:val="20"/>
          <w:szCs w:val="24"/>
        </w:rPr>
        <w:t>nien</w:t>
      </w:r>
      <w:r w:rsidRPr="00DA411B">
        <w:rPr>
          <w:rFonts w:ascii="Cambria" w:eastAsia="等线" w:hAnsi="Cambria" w:cs="Cambria"/>
          <w:noProof/>
          <w:kern w:val="0"/>
          <w:sz w:val="20"/>
          <w:szCs w:val="24"/>
        </w:rPr>
        <w:t>ė</w:t>
      </w:r>
      <w:r w:rsidRPr="00DA411B">
        <w:rPr>
          <w:rFonts w:ascii="等线" w:eastAsia="等线" w:hAnsi="等线" w:cs="Times New Roman"/>
          <w:noProof/>
          <w:kern w:val="0"/>
          <w:sz w:val="20"/>
          <w:szCs w:val="24"/>
        </w:rPr>
        <w:t>, D., Streimikiene, D. and Kriš</w:t>
      </w:r>
      <w:r w:rsidRPr="00DA411B">
        <w:rPr>
          <w:rFonts w:ascii="Cambria" w:eastAsia="等线" w:hAnsi="Cambria" w:cs="Cambria"/>
          <w:noProof/>
          <w:kern w:val="0"/>
          <w:sz w:val="20"/>
          <w:szCs w:val="24"/>
        </w:rPr>
        <w:t>č</w:t>
      </w:r>
      <w:r w:rsidRPr="00DA411B">
        <w:rPr>
          <w:rFonts w:ascii="等线" w:eastAsia="等线" w:hAnsi="等线" w:cs="Times New Roman"/>
          <w:noProof/>
          <w:kern w:val="0"/>
          <w:sz w:val="20"/>
          <w:szCs w:val="24"/>
        </w:rPr>
        <w:t>iukaitien</w:t>
      </w:r>
      <w:r w:rsidRPr="00DA411B">
        <w:rPr>
          <w:rFonts w:ascii="Cambria" w:eastAsia="等线" w:hAnsi="Cambria" w:cs="Cambria"/>
          <w:noProof/>
          <w:kern w:val="0"/>
          <w:sz w:val="20"/>
          <w:szCs w:val="24"/>
        </w:rPr>
        <w:t>ė</w:t>
      </w:r>
      <w:r w:rsidRPr="00DA411B">
        <w:rPr>
          <w:rFonts w:ascii="等线" w:eastAsia="等线" w:hAnsi="等线" w:cs="Times New Roman"/>
          <w:noProof/>
          <w:kern w:val="0"/>
          <w:sz w:val="20"/>
          <w:szCs w:val="24"/>
        </w:rPr>
        <w:t xml:space="preserve">, I. (2016). ‘Energy-related CO2 emission in European Union agriculture: Driving forces and possibilities for reduction’. </w:t>
      </w:r>
      <w:r w:rsidRPr="00DA411B">
        <w:rPr>
          <w:rFonts w:ascii="等线" w:eastAsia="等线" w:hAnsi="等线" w:cs="Times New Roman"/>
          <w:i/>
          <w:iCs/>
          <w:noProof/>
          <w:kern w:val="0"/>
          <w:sz w:val="20"/>
          <w:szCs w:val="24"/>
        </w:rPr>
        <w:t>Applied Energy</w:t>
      </w:r>
      <w:r w:rsidRPr="00DA411B">
        <w:rPr>
          <w:rFonts w:ascii="等线" w:eastAsia="等线" w:hAnsi="等线" w:cs="Times New Roman"/>
          <w:noProof/>
          <w:kern w:val="0"/>
          <w:sz w:val="20"/>
          <w:szCs w:val="24"/>
        </w:rPr>
        <w:t>, 180, pp. 682–694. doi: 10.1016/j.apenergy.2016.08.031.</w:t>
      </w:r>
    </w:p>
    <w:p w14:paraId="79E27440" w14:textId="77777777" w:rsidR="00DA411B" w:rsidRPr="00DA411B" w:rsidRDefault="00DA411B" w:rsidP="00DA411B">
      <w:pPr>
        <w:autoSpaceDE w:val="0"/>
        <w:autoSpaceDN w:val="0"/>
        <w:adjustRightInd w:val="0"/>
        <w:jc w:val="left"/>
        <w:rPr>
          <w:rFonts w:ascii="等线" w:eastAsia="等线" w:hAnsi="等线" w:cs="Times New Roman"/>
          <w:noProof/>
          <w:kern w:val="0"/>
          <w:sz w:val="20"/>
          <w:szCs w:val="24"/>
        </w:rPr>
      </w:pPr>
      <w:r w:rsidRPr="00DA411B">
        <w:rPr>
          <w:rFonts w:ascii="等线" w:eastAsia="等线" w:hAnsi="等线" w:cs="Times New Roman"/>
          <w:noProof/>
          <w:kern w:val="0"/>
          <w:sz w:val="20"/>
          <w:szCs w:val="24"/>
        </w:rPr>
        <w:t xml:space="preserve">Liang, Y., Niu, D., Zhou, W. and Fan, Y. (2018). ‘Decomposition Analysis of Carbon Emissions from Energy Consumption in Beijing-Tianjin-Hebei, China: A Weighted-Combination Model Based on Logarithmic Mean Divisia Index and Shapley Value’. </w:t>
      </w:r>
      <w:r w:rsidRPr="00DA411B">
        <w:rPr>
          <w:rFonts w:ascii="等线" w:eastAsia="等线" w:hAnsi="等线" w:cs="Times New Roman"/>
          <w:i/>
          <w:iCs/>
          <w:noProof/>
          <w:kern w:val="0"/>
          <w:sz w:val="20"/>
          <w:szCs w:val="24"/>
        </w:rPr>
        <w:t>Sustainability</w:t>
      </w:r>
      <w:r w:rsidRPr="00DA411B">
        <w:rPr>
          <w:rFonts w:ascii="等线" w:eastAsia="等线" w:hAnsi="等线" w:cs="Times New Roman"/>
          <w:noProof/>
          <w:kern w:val="0"/>
          <w:sz w:val="20"/>
          <w:szCs w:val="24"/>
        </w:rPr>
        <w:t>, 10 (7), p. 2535. doi: 10.3390/su10072535.</w:t>
      </w:r>
    </w:p>
    <w:p w14:paraId="7F92ADE3" w14:textId="77777777" w:rsidR="00DA411B" w:rsidRPr="00DA411B" w:rsidRDefault="00DA411B" w:rsidP="00DA411B">
      <w:pPr>
        <w:autoSpaceDE w:val="0"/>
        <w:autoSpaceDN w:val="0"/>
        <w:adjustRightInd w:val="0"/>
        <w:jc w:val="left"/>
        <w:rPr>
          <w:rFonts w:ascii="等线" w:eastAsia="等线" w:hAnsi="等线" w:cs="Times New Roman"/>
          <w:noProof/>
          <w:kern w:val="0"/>
          <w:sz w:val="20"/>
          <w:szCs w:val="24"/>
        </w:rPr>
      </w:pPr>
      <w:r w:rsidRPr="00DA411B">
        <w:rPr>
          <w:rFonts w:ascii="等线" w:eastAsia="等线" w:hAnsi="等线" w:cs="Times New Roman"/>
          <w:noProof/>
          <w:kern w:val="0"/>
          <w:sz w:val="20"/>
          <w:szCs w:val="24"/>
        </w:rPr>
        <w:t xml:space="preserve">Lu, W., Chen, Y., Zhang, N. and Shi, Y. (2010). ‘Ticket pricing of urban rail transit based on Shapley value method’. </w:t>
      </w:r>
      <w:r w:rsidRPr="00DA411B">
        <w:rPr>
          <w:rFonts w:ascii="等线" w:eastAsia="等线" w:hAnsi="等线" w:cs="Times New Roman"/>
          <w:i/>
          <w:iCs/>
          <w:noProof/>
          <w:kern w:val="0"/>
          <w:sz w:val="20"/>
          <w:szCs w:val="24"/>
        </w:rPr>
        <w:t>Proceedings - 2010 2nd IEEE International Conference on Information and Financial Engineering, ICIFE 2010</w:t>
      </w:r>
      <w:r w:rsidRPr="00DA411B">
        <w:rPr>
          <w:rFonts w:ascii="等线" w:eastAsia="等线" w:hAnsi="等线" w:cs="Times New Roman"/>
          <w:noProof/>
          <w:kern w:val="0"/>
          <w:sz w:val="20"/>
          <w:szCs w:val="24"/>
        </w:rPr>
        <w:t>. IEEE, pp. 127–130. doi: 10.1109/ICIFE.2010.5609267.</w:t>
      </w:r>
    </w:p>
    <w:p w14:paraId="3925DA5F" w14:textId="77777777" w:rsidR="00DA411B" w:rsidRPr="00DA411B" w:rsidRDefault="00DA411B" w:rsidP="00DA411B">
      <w:pPr>
        <w:autoSpaceDE w:val="0"/>
        <w:autoSpaceDN w:val="0"/>
        <w:adjustRightInd w:val="0"/>
        <w:jc w:val="left"/>
        <w:rPr>
          <w:rFonts w:ascii="等线" w:eastAsia="等线" w:hAnsi="等线" w:cs="Times New Roman"/>
          <w:noProof/>
          <w:kern w:val="0"/>
          <w:sz w:val="20"/>
          <w:szCs w:val="24"/>
        </w:rPr>
      </w:pPr>
      <w:r w:rsidRPr="00DA411B">
        <w:rPr>
          <w:rFonts w:ascii="等线" w:eastAsia="等线" w:hAnsi="等线" w:cs="Times New Roman"/>
          <w:noProof/>
          <w:kern w:val="0"/>
          <w:sz w:val="20"/>
          <w:szCs w:val="24"/>
        </w:rPr>
        <w:t xml:space="preserve">Lundberg, S. M., Erion, G. G. and Lee, S.-I. (2018). ‘Consistent individualized feature attribution for tree ensembles’. </w:t>
      </w:r>
      <w:r w:rsidRPr="00DA411B">
        <w:rPr>
          <w:rFonts w:ascii="等线" w:eastAsia="等线" w:hAnsi="等线" w:cs="Times New Roman"/>
          <w:i/>
          <w:iCs/>
          <w:noProof/>
          <w:kern w:val="0"/>
          <w:sz w:val="20"/>
          <w:szCs w:val="24"/>
        </w:rPr>
        <w:t>arXiv preprint arXiv:1802.03888</w:t>
      </w:r>
      <w:r w:rsidRPr="00DA411B">
        <w:rPr>
          <w:rFonts w:ascii="等线" w:eastAsia="等线" w:hAnsi="等线" w:cs="Times New Roman"/>
          <w:noProof/>
          <w:kern w:val="0"/>
          <w:sz w:val="20"/>
          <w:szCs w:val="24"/>
        </w:rPr>
        <w:t>.</w:t>
      </w:r>
    </w:p>
    <w:p w14:paraId="7C37408E" w14:textId="77777777" w:rsidR="00DA411B" w:rsidRPr="00DA411B" w:rsidRDefault="00DA411B" w:rsidP="00DA411B">
      <w:pPr>
        <w:autoSpaceDE w:val="0"/>
        <w:autoSpaceDN w:val="0"/>
        <w:adjustRightInd w:val="0"/>
        <w:jc w:val="left"/>
        <w:rPr>
          <w:rFonts w:ascii="等线" w:eastAsia="等线" w:hAnsi="等线" w:cs="Times New Roman"/>
          <w:noProof/>
          <w:kern w:val="0"/>
          <w:sz w:val="20"/>
          <w:szCs w:val="24"/>
        </w:rPr>
      </w:pPr>
      <w:r w:rsidRPr="00DA411B">
        <w:rPr>
          <w:rFonts w:ascii="等线" w:eastAsia="等线" w:hAnsi="等线" w:cs="Times New Roman"/>
          <w:noProof/>
          <w:kern w:val="0"/>
          <w:sz w:val="20"/>
          <w:szCs w:val="24"/>
        </w:rPr>
        <w:t xml:space="preserve">Lundberg, S. M. and Lee, S. I. (2017). ‘A unified approach to interpreting model predictions’. </w:t>
      </w:r>
      <w:r w:rsidRPr="00DA411B">
        <w:rPr>
          <w:rFonts w:ascii="等线" w:eastAsia="等线" w:hAnsi="等线" w:cs="Times New Roman"/>
          <w:i/>
          <w:iCs/>
          <w:noProof/>
          <w:kern w:val="0"/>
          <w:sz w:val="20"/>
          <w:szCs w:val="24"/>
        </w:rPr>
        <w:t>Advances in Neural Information Processing Systems</w:t>
      </w:r>
      <w:r w:rsidRPr="00DA411B">
        <w:rPr>
          <w:rFonts w:ascii="等线" w:eastAsia="等线" w:hAnsi="等线" w:cs="Times New Roman"/>
          <w:noProof/>
          <w:kern w:val="0"/>
          <w:sz w:val="20"/>
          <w:szCs w:val="24"/>
        </w:rPr>
        <w:t>, 2017-Decem (Section 2), pp. 4766–4775.</w:t>
      </w:r>
    </w:p>
    <w:p w14:paraId="6EB483D1" w14:textId="77777777" w:rsidR="00DA411B" w:rsidRPr="00DA411B" w:rsidRDefault="00DA411B" w:rsidP="00DA411B">
      <w:pPr>
        <w:autoSpaceDE w:val="0"/>
        <w:autoSpaceDN w:val="0"/>
        <w:adjustRightInd w:val="0"/>
        <w:jc w:val="left"/>
        <w:rPr>
          <w:rFonts w:ascii="等线" w:eastAsia="等线" w:hAnsi="等线" w:cs="Times New Roman"/>
          <w:noProof/>
          <w:kern w:val="0"/>
          <w:sz w:val="20"/>
          <w:szCs w:val="24"/>
        </w:rPr>
      </w:pPr>
      <w:r w:rsidRPr="00DA411B">
        <w:rPr>
          <w:rFonts w:ascii="等线" w:eastAsia="等线" w:hAnsi="等线" w:cs="Times New Roman"/>
          <w:noProof/>
          <w:kern w:val="0"/>
          <w:sz w:val="20"/>
          <w:szCs w:val="24"/>
        </w:rPr>
        <w:t xml:space="preserve">Macintyre, S., Macdonald, L. and Ellaway, A. (2008). ‘Do poorer people have poorer access to local resources and facilities? The distribution of local resources by area deprivation in Glasgow, Scotland’. </w:t>
      </w:r>
      <w:r w:rsidRPr="00DA411B">
        <w:rPr>
          <w:rFonts w:ascii="等线" w:eastAsia="等线" w:hAnsi="等线" w:cs="Times New Roman"/>
          <w:i/>
          <w:iCs/>
          <w:noProof/>
          <w:kern w:val="0"/>
          <w:sz w:val="20"/>
          <w:szCs w:val="24"/>
        </w:rPr>
        <w:t>Social Science &amp; Medicine</w:t>
      </w:r>
      <w:r w:rsidRPr="00DA411B">
        <w:rPr>
          <w:rFonts w:ascii="等线" w:eastAsia="等线" w:hAnsi="等线" w:cs="Times New Roman"/>
          <w:noProof/>
          <w:kern w:val="0"/>
          <w:sz w:val="20"/>
          <w:szCs w:val="24"/>
        </w:rPr>
        <w:t>, 67 (6), pp. 900–914. doi: 10.1016/j.socscimed.2008.05.029.</w:t>
      </w:r>
    </w:p>
    <w:p w14:paraId="1E31C910" w14:textId="77777777" w:rsidR="00DA411B" w:rsidRPr="00DA411B" w:rsidRDefault="00DA411B" w:rsidP="00DA411B">
      <w:pPr>
        <w:autoSpaceDE w:val="0"/>
        <w:autoSpaceDN w:val="0"/>
        <w:adjustRightInd w:val="0"/>
        <w:jc w:val="left"/>
        <w:rPr>
          <w:rFonts w:ascii="等线" w:eastAsia="等线" w:hAnsi="等线" w:cs="Times New Roman"/>
          <w:noProof/>
          <w:kern w:val="0"/>
          <w:sz w:val="20"/>
          <w:szCs w:val="24"/>
        </w:rPr>
      </w:pPr>
      <w:r w:rsidRPr="00DA411B">
        <w:rPr>
          <w:rFonts w:ascii="等线" w:eastAsia="等线" w:hAnsi="等线" w:cs="Times New Roman"/>
          <w:noProof/>
          <w:kern w:val="0"/>
          <w:sz w:val="20"/>
          <w:szCs w:val="24"/>
        </w:rPr>
        <w:t xml:space="preserve">Maier, W. (2017). ‘Indizes Multipler Deprivation zur Analyse regionaler Gesundheitsunterschiede in Deutschland’. </w:t>
      </w:r>
      <w:r w:rsidRPr="00DA411B">
        <w:rPr>
          <w:rFonts w:ascii="等线" w:eastAsia="等线" w:hAnsi="等线" w:cs="Times New Roman"/>
          <w:i/>
          <w:iCs/>
          <w:noProof/>
          <w:kern w:val="0"/>
          <w:sz w:val="20"/>
          <w:szCs w:val="24"/>
        </w:rPr>
        <w:t>Bundesgesundheitsblatt - Gesundheitsforschung - Gesundheitsschutz</w:t>
      </w:r>
      <w:r w:rsidRPr="00DA411B">
        <w:rPr>
          <w:rFonts w:ascii="等线" w:eastAsia="等线" w:hAnsi="等线" w:cs="Times New Roman"/>
          <w:noProof/>
          <w:kern w:val="0"/>
          <w:sz w:val="20"/>
          <w:szCs w:val="24"/>
        </w:rPr>
        <w:t>, 60 (12), pp. 1403–1412. doi: 10.1007/s00103-017-2646-2.</w:t>
      </w:r>
    </w:p>
    <w:p w14:paraId="76FB2015" w14:textId="77777777" w:rsidR="00DA411B" w:rsidRPr="00DA411B" w:rsidRDefault="00DA411B" w:rsidP="00DA411B">
      <w:pPr>
        <w:autoSpaceDE w:val="0"/>
        <w:autoSpaceDN w:val="0"/>
        <w:adjustRightInd w:val="0"/>
        <w:jc w:val="left"/>
        <w:rPr>
          <w:rFonts w:ascii="等线" w:eastAsia="等线" w:hAnsi="等线" w:cs="Times New Roman"/>
          <w:noProof/>
          <w:kern w:val="0"/>
          <w:sz w:val="20"/>
          <w:szCs w:val="24"/>
        </w:rPr>
      </w:pPr>
      <w:r w:rsidRPr="00DA411B">
        <w:rPr>
          <w:rFonts w:ascii="等线" w:eastAsia="等线" w:hAnsi="等线" w:cs="Times New Roman"/>
          <w:noProof/>
          <w:kern w:val="0"/>
          <w:sz w:val="20"/>
          <w:szCs w:val="24"/>
        </w:rPr>
        <w:t>Ministry of Housing Communities and Local Government. (2019). ‘The English Indices of Deprivation 2019: Research report’, (September), pp. 1–86. Available at: https://www.gov.uk/government/publications/english-indices-of-deprivation-2019-technical-report%0Ahttps://www.gov.uk/government/publications/english-indices-of-deprivation-2019-technical-report%0Ahttps://assets.publishing.service.gov.uk/government/uploads.</w:t>
      </w:r>
    </w:p>
    <w:p w14:paraId="1B0ACB74" w14:textId="77777777" w:rsidR="00DA411B" w:rsidRPr="00DA411B" w:rsidRDefault="00DA411B" w:rsidP="00DA411B">
      <w:pPr>
        <w:autoSpaceDE w:val="0"/>
        <w:autoSpaceDN w:val="0"/>
        <w:adjustRightInd w:val="0"/>
        <w:jc w:val="left"/>
        <w:rPr>
          <w:rFonts w:ascii="等线" w:eastAsia="等线" w:hAnsi="等线" w:cs="Times New Roman"/>
          <w:noProof/>
          <w:kern w:val="0"/>
          <w:sz w:val="20"/>
          <w:szCs w:val="24"/>
        </w:rPr>
      </w:pPr>
      <w:r w:rsidRPr="00DA411B">
        <w:rPr>
          <w:rFonts w:ascii="等线" w:eastAsia="等线" w:hAnsi="等线" w:cs="Times New Roman"/>
          <w:noProof/>
          <w:kern w:val="0"/>
          <w:sz w:val="20"/>
          <w:szCs w:val="24"/>
        </w:rPr>
        <w:t xml:space="preserve">Molnar, C. (2021). </w:t>
      </w:r>
      <w:r w:rsidRPr="00DA411B">
        <w:rPr>
          <w:rFonts w:ascii="等线" w:eastAsia="等线" w:hAnsi="等线" w:cs="Times New Roman"/>
          <w:i/>
          <w:iCs/>
          <w:noProof/>
          <w:kern w:val="0"/>
          <w:sz w:val="20"/>
          <w:szCs w:val="24"/>
        </w:rPr>
        <w:t>5.9 Shapley Values | Interpretable Machine Learning</w:t>
      </w:r>
      <w:r w:rsidRPr="00DA411B">
        <w:rPr>
          <w:rFonts w:ascii="等线" w:eastAsia="等线" w:hAnsi="等线" w:cs="Times New Roman"/>
          <w:noProof/>
          <w:kern w:val="0"/>
          <w:sz w:val="20"/>
          <w:szCs w:val="24"/>
        </w:rPr>
        <w:t>. Available at: https://christophm.github.io/interpretable-ml-book/shapley.html#general-idea (Accessed: 15 June 2021).</w:t>
      </w:r>
    </w:p>
    <w:p w14:paraId="082BE481" w14:textId="77777777" w:rsidR="00DA411B" w:rsidRPr="00DA411B" w:rsidRDefault="00DA411B" w:rsidP="00DA411B">
      <w:pPr>
        <w:autoSpaceDE w:val="0"/>
        <w:autoSpaceDN w:val="0"/>
        <w:adjustRightInd w:val="0"/>
        <w:jc w:val="left"/>
        <w:rPr>
          <w:rFonts w:ascii="等线" w:eastAsia="等线" w:hAnsi="等线" w:cs="Times New Roman"/>
          <w:noProof/>
          <w:kern w:val="0"/>
          <w:sz w:val="20"/>
          <w:szCs w:val="24"/>
        </w:rPr>
      </w:pPr>
      <w:r w:rsidRPr="00DA411B">
        <w:rPr>
          <w:rFonts w:ascii="等线" w:eastAsia="等线" w:hAnsi="等线" w:cs="Times New Roman"/>
          <w:noProof/>
          <w:kern w:val="0"/>
          <w:sz w:val="20"/>
          <w:szCs w:val="24"/>
        </w:rPr>
        <w:t xml:space="preserve">Noble, M., Wright, G., Smith, G. and Dibben, C. (2006). ‘Measuring Multiple Deprivation at the Small-Area Level’. </w:t>
      </w:r>
      <w:r w:rsidRPr="00DA411B">
        <w:rPr>
          <w:rFonts w:ascii="等线" w:eastAsia="等线" w:hAnsi="等线" w:cs="Times New Roman"/>
          <w:i/>
          <w:iCs/>
          <w:noProof/>
          <w:kern w:val="0"/>
          <w:sz w:val="20"/>
          <w:szCs w:val="24"/>
        </w:rPr>
        <w:t>Environment and Planning A: Economy and Space</w:t>
      </w:r>
      <w:r w:rsidRPr="00DA411B">
        <w:rPr>
          <w:rFonts w:ascii="等线" w:eastAsia="等线" w:hAnsi="等线" w:cs="Times New Roman"/>
          <w:noProof/>
          <w:kern w:val="0"/>
          <w:sz w:val="20"/>
          <w:szCs w:val="24"/>
        </w:rPr>
        <w:t>, 38 (1), pp. 169–185. doi: 10.1068/a37168.</w:t>
      </w:r>
    </w:p>
    <w:p w14:paraId="16E9E7A8" w14:textId="77777777" w:rsidR="00DA411B" w:rsidRPr="00DA411B" w:rsidRDefault="00DA411B" w:rsidP="00DA411B">
      <w:pPr>
        <w:autoSpaceDE w:val="0"/>
        <w:autoSpaceDN w:val="0"/>
        <w:adjustRightInd w:val="0"/>
        <w:jc w:val="left"/>
        <w:rPr>
          <w:rFonts w:ascii="等线" w:eastAsia="等线" w:hAnsi="等线" w:cs="Times New Roman"/>
          <w:noProof/>
          <w:kern w:val="0"/>
          <w:sz w:val="20"/>
          <w:szCs w:val="24"/>
        </w:rPr>
      </w:pPr>
      <w:r w:rsidRPr="00DA411B">
        <w:rPr>
          <w:rFonts w:ascii="等线" w:eastAsia="等线" w:hAnsi="等线" w:cs="Times New Roman"/>
          <w:noProof/>
          <w:kern w:val="0"/>
          <w:sz w:val="20"/>
          <w:szCs w:val="24"/>
        </w:rPr>
        <w:t xml:space="preserve">Pérez-Castrillo, D. and Wettstein, D. (2001). ‘Bidding for the surplus: a non-cooperative approach to the Shapley value’. </w:t>
      </w:r>
      <w:r w:rsidRPr="00DA411B">
        <w:rPr>
          <w:rFonts w:ascii="等线" w:eastAsia="等线" w:hAnsi="等线" w:cs="Times New Roman"/>
          <w:i/>
          <w:iCs/>
          <w:noProof/>
          <w:kern w:val="0"/>
          <w:sz w:val="20"/>
          <w:szCs w:val="24"/>
        </w:rPr>
        <w:t>Journal of economic theory</w:t>
      </w:r>
      <w:r w:rsidRPr="00DA411B">
        <w:rPr>
          <w:rFonts w:ascii="等线" w:eastAsia="等线" w:hAnsi="等线" w:cs="Times New Roman"/>
          <w:noProof/>
          <w:kern w:val="0"/>
          <w:sz w:val="20"/>
          <w:szCs w:val="24"/>
        </w:rPr>
        <w:t>. Elsevier, 100 (2), pp. 274–294.</w:t>
      </w:r>
    </w:p>
    <w:p w14:paraId="2668D3C0" w14:textId="77777777" w:rsidR="00DA411B" w:rsidRPr="00DA411B" w:rsidRDefault="00DA411B" w:rsidP="00DA411B">
      <w:pPr>
        <w:autoSpaceDE w:val="0"/>
        <w:autoSpaceDN w:val="0"/>
        <w:adjustRightInd w:val="0"/>
        <w:jc w:val="left"/>
        <w:rPr>
          <w:rFonts w:ascii="等线" w:eastAsia="等线" w:hAnsi="等线" w:cs="Times New Roman"/>
          <w:noProof/>
          <w:kern w:val="0"/>
          <w:sz w:val="20"/>
          <w:szCs w:val="24"/>
        </w:rPr>
      </w:pPr>
      <w:r w:rsidRPr="00DA411B">
        <w:rPr>
          <w:rFonts w:ascii="等线" w:eastAsia="等线" w:hAnsi="等线" w:cs="Times New Roman"/>
          <w:noProof/>
          <w:kern w:val="0"/>
          <w:sz w:val="20"/>
          <w:szCs w:val="24"/>
        </w:rPr>
        <w:t xml:space="preserve">Petrosjan, L. and Zaccour, G. (2003). ‘Time-consistent Shapley value allocation of pollution cost reduction’. </w:t>
      </w:r>
      <w:r w:rsidRPr="00DA411B">
        <w:rPr>
          <w:rFonts w:ascii="等线" w:eastAsia="等线" w:hAnsi="等线" w:cs="Times New Roman"/>
          <w:i/>
          <w:iCs/>
          <w:noProof/>
          <w:kern w:val="0"/>
          <w:sz w:val="20"/>
          <w:szCs w:val="24"/>
        </w:rPr>
        <w:t>Journal of Economic Dynamics and Control</w:t>
      </w:r>
      <w:r w:rsidRPr="00DA411B">
        <w:rPr>
          <w:rFonts w:ascii="等线" w:eastAsia="等线" w:hAnsi="等线" w:cs="Times New Roman"/>
          <w:noProof/>
          <w:kern w:val="0"/>
          <w:sz w:val="20"/>
          <w:szCs w:val="24"/>
        </w:rPr>
        <w:t>, 27 (3), pp. 381–398. doi: 10.1016/S0165-1889(01)00053-7.</w:t>
      </w:r>
    </w:p>
    <w:p w14:paraId="1E903DAD" w14:textId="77777777" w:rsidR="00DA411B" w:rsidRPr="00DA411B" w:rsidRDefault="00DA411B" w:rsidP="00DA411B">
      <w:pPr>
        <w:autoSpaceDE w:val="0"/>
        <w:autoSpaceDN w:val="0"/>
        <w:adjustRightInd w:val="0"/>
        <w:jc w:val="left"/>
        <w:rPr>
          <w:rFonts w:ascii="等线" w:eastAsia="等线" w:hAnsi="等线" w:cs="Times New Roman"/>
          <w:noProof/>
          <w:kern w:val="0"/>
          <w:sz w:val="20"/>
          <w:szCs w:val="24"/>
        </w:rPr>
      </w:pPr>
      <w:r w:rsidRPr="00DA411B">
        <w:rPr>
          <w:rFonts w:ascii="等线" w:eastAsia="等线" w:hAnsi="等线" w:cs="Times New Roman"/>
          <w:noProof/>
          <w:kern w:val="0"/>
          <w:sz w:val="20"/>
          <w:szCs w:val="24"/>
        </w:rPr>
        <w:t xml:space="preserve">Reddy, P. V., Shevkoplyas, E. and Zaccour, G. (2013). ‘Time-consistent Shapley value for games played over event trees’. </w:t>
      </w:r>
      <w:r w:rsidRPr="00DA411B">
        <w:rPr>
          <w:rFonts w:ascii="等线" w:eastAsia="等线" w:hAnsi="等线" w:cs="Times New Roman"/>
          <w:i/>
          <w:iCs/>
          <w:noProof/>
          <w:kern w:val="0"/>
          <w:sz w:val="20"/>
          <w:szCs w:val="24"/>
        </w:rPr>
        <w:t>Automatica</w:t>
      </w:r>
      <w:r w:rsidRPr="00DA411B">
        <w:rPr>
          <w:rFonts w:ascii="等线" w:eastAsia="等线" w:hAnsi="等线" w:cs="Times New Roman"/>
          <w:noProof/>
          <w:kern w:val="0"/>
          <w:sz w:val="20"/>
          <w:szCs w:val="24"/>
        </w:rPr>
        <w:t>, 49 (6), pp. 1521–1527. doi: 10.1016/j.automatica.2013.02.029.</w:t>
      </w:r>
    </w:p>
    <w:p w14:paraId="1E9ACFEB" w14:textId="77777777" w:rsidR="00DA411B" w:rsidRPr="00DA411B" w:rsidRDefault="00DA411B" w:rsidP="00DA411B">
      <w:pPr>
        <w:autoSpaceDE w:val="0"/>
        <w:autoSpaceDN w:val="0"/>
        <w:adjustRightInd w:val="0"/>
        <w:jc w:val="left"/>
        <w:rPr>
          <w:rFonts w:ascii="等线" w:eastAsia="等线" w:hAnsi="等线" w:cs="Times New Roman"/>
          <w:noProof/>
          <w:kern w:val="0"/>
          <w:sz w:val="20"/>
          <w:szCs w:val="24"/>
        </w:rPr>
      </w:pPr>
      <w:r w:rsidRPr="00DA411B">
        <w:rPr>
          <w:rFonts w:ascii="等线" w:eastAsia="等线" w:hAnsi="等线" w:cs="Times New Roman"/>
          <w:noProof/>
          <w:kern w:val="0"/>
          <w:sz w:val="20"/>
          <w:szCs w:val="24"/>
        </w:rPr>
        <w:t xml:space="preserve">Shapley, L. S. (1953). ‘"A Value for n% person Games. Contributions to the Theory of Games’. </w:t>
      </w:r>
      <w:r w:rsidRPr="00DA411B">
        <w:rPr>
          <w:rFonts w:ascii="等线" w:eastAsia="等线" w:hAnsi="等线" w:cs="Times New Roman"/>
          <w:i/>
          <w:iCs/>
          <w:noProof/>
          <w:kern w:val="0"/>
          <w:sz w:val="20"/>
          <w:szCs w:val="24"/>
        </w:rPr>
        <w:lastRenderedPageBreak/>
        <w:t>Annals of Mathematics Studies</w:t>
      </w:r>
      <w:r w:rsidRPr="00DA411B">
        <w:rPr>
          <w:rFonts w:ascii="等线" w:eastAsia="等线" w:hAnsi="等线" w:cs="Times New Roman"/>
          <w:noProof/>
          <w:kern w:val="0"/>
          <w:sz w:val="20"/>
          <w:szCs w:val="24"/>
        </w:rPr>
        <w:t>, 28 (2), pp. 307–317.</w:t>
      </w:r>
    </w:p>
    <w:p w14:paraId="34273B72" w14:textId="77777777" w:rsidR="00DA411B" w:rsidRPr="00DA411B" w:rsidRDefault="00DA411B" w:rsidP="00DA411B">
      <w:pPr>
        <w:autoSpaceDE w:val="0"/>
        <w:autoSpaceDN w:val="0"/>
        <w:adjustRightInd w:val="0"/>
        <w:jc w:val="left"/>
        <w:rPr>
          <w:rFonts w:ascii="等线" w:eastAsia="等线" w:hAnsi="等线" w:cs="Times New Roman"/>
          <w:noProof/>
          <w:kern w:val="0"/>
          <w:sz w:val="20"/>
          <w:szCs w:val="24"/>
        </w:rPr>
      </w:pPr>
      <w:r w:rsidRPr="00DA411B">
        <w:rPr>
          <w:rFonts w:ascii="等线" w:eastAsia="等线" w:hAnsi="等线" w:cs="Times New Roman"/>
          <w:noProof/>
          <w:kern w:val="0"/>
          <w:sz w:val="20"/>
          <w:szCs w:val="24"/>
        </w:rPr>
        <w:t xml:space="preserve">Siano, G., Gallo, M. and Glielmo, L. (2015). ‘A method for managing transportation requests and subdivision costs in shared mobility systems’. </w:t>
      </w:r>
      <w:r w:rsidRPr="00DA411B">
        <w:rPr>
          <w:rFonts w:ascii="等线" w:eastAsia="等线" w:hAnsi="等线" w:cs="Times New Roman"/>
          <w:i/>
          <w:iCs/>
          <w:noProof/>
          <w:kern w:val="0"/>
          <w:sz w:val="20"/>
          <w:szCs w:val="24"/>
        </w:rPr>
        <w:t>VEHITS 2015 - Proceedings of the 1st International Conference on Vehicle Technology and Intelligent Transport Systems</w:t>
      </w:r>
      <w:r w:rsidRPr="00DA411B">
        <w:rPr>
          <w:rFonts w:ascii="等线" w:eastAsia="等线" w:hAnsi="等线" w:cs="Times New Roman"/>
          <w:noProof/>
          <w:kern w:val="0"/>
          <w:sz w:val="20"/>
          <w:szCs w:val="24"/>
        </w:rPr>
        <w:t>, pp. 152–158. doi: 10.5220/0005459501520158.</w:t>
      </w:r>
    </w:p>
    <w:p w14:paraId="60204C6B" w14:textId="77777777" w:rsidR="00DA411B" w:rsidRPr="00DA411B" w:rsidRDefault="00DA411B" w:rsidP="00DA411B">
      <w:pPr>
        <w:autoSpaceDE w:val="0"/>
        <w:autoSpaceDN w:val="0"/>
        <w:adjustRightInd w:val="0"/>
        <w:jc w:val="left"/>
        <w:rPr>
          <w:rFonts w:ascii="等线" w:eastAsia="等线" w:hAnsi="等线" w:cs="Times New Roman"/>
          <w:noProof/>
          <w:kern w:val="0"/>
          <w:sz w:val="20"/>
          <w:szCs w:val="24"/>
        </w:rPr>
      </w:pPr>
      <w:r w:rsidRPr="00DA411B">
        <w:rPr>
          <w:rFonts w:ascii="等线" w:eastAsia="等线" w:hAnsi="等线" w:cs="Times New Roman"/>
          <w:noProof/>
          <w:kern w:val="0"/>
          <w:sz w:val="20"/>
          <w:szCs w:val="24"/>
        </w:rPr>
        <w:t xml:space="preserve">Smith, M. and Alvarez, F. (2021). ‘Identifying mortality factors from Machine Learning using Shapley values – a case of COVID19’. </w:t>
      </w:r>
      <w:r w:rsidRPr="00DA411B">
        <w:rPr>
          <w:rFonts w:ascii="等线" w:eastAsia="等线" w:hAnsi="等线" w:cs="Times New Roman"/>
          <w:i/>
          <w:iCs/>
          <w:noProof/>
          <w:kern w:val="0"/>
          <w:sz w:val="20"/>
          <w:szCs w:val="24"/>
        </w:rPr>
        <w:t>Expert Systems with Applications</w:t>
      </w:r>
      <w:r w:rsidRPr="00DA411B">
        <w:rPr>
          <w:rFonts w:ascii="等线" w:eastAsia="等线" w:hAnsi="等线" w:cs="Times New Roman"/>
          <w:noProof/>
          <w:kern w:val="0"/>
          <w:sz w:val="20"/>
          <w:szCs w:val="24"/>
        </w:rPr>
        <w:t>, 176, p. 114832. doi: 10.1016/j.eswa.2021.114832.</w:t>
      </w:r>
    </w:p>
    <w:p w14:paraId="52209410" w14:textId="77777777" w:rsidR="00DA411B" w:rsidRPr="00DA411B" w:rsidRDefault="00DA411B" w:rsidP="00DA411B">
      <w:pPr>
        <w:autoSpaceDE w:val="0"/>
        <w:autoSpaceDN w:val="0"/>
        <w:adjustRightInd w:val="0"/>
        <w:jc w:val="left"/>
        <w:rPr>
          <w:rFonts w:ascii="等线" w:eastAsia="等线" w:hAnsi="等线" w:cs="Times New Roman"/>
          <w:noProof/>
          <w:kern w:val="0"/>
          <w:sz w:val="20"/>
          <w:szCs w:val="24"/>
        </w:rPr>
      </w:pPr>
      <w:r w:rsidRPr="00DA411B">
        <w:rPr>
          <w:rFonts w:ascii="等线" w:eastAsia="等线" w:hAnsi="等线" w:cs="Times New Roman"/>
          <w:i/>
          <w:iCs/>
          <w:noProof/>
          <w:kern w:val="0"/>
          <w:sz w:val="20"/>
          <w:szCs w:val="24"/>
        </w:rPr>
        <w:t>Transforming Places; Changing Lives: Taking Forward the Regeneration Framework</w:t>
      </w:r>
      <w:r w:rsidRPr="00DA411B">
        <w:rPr>
          <w:rFonts w:ascii="等线" w:eastAsia="等线" w:hAnsi="等线" w:cs="Times New Roman"/>
          <w:noProof/>
          <w:kern w:val="0"/>
          <w:sz w:val="20"/>
          <w:szCs w:val="24"/>
        </w:rPr>
        <w:t>. (2009). London.</w:t>
      </w:r>
    </w:p>
    <w:p w14:paraId="46DD18EE" w14:textId="77777777" w:rsidR="00DA411B" w:rsidRPr="00DA411B" w:rsidRDefault="00DA411B" w:rsidP="00DA411B">
      <w:pPr>
        <w:autoSpaceDE w:val="0"/>
        <w:autoSpaceDN w:val="0"/>
        <w:adjustRightInd w:val="0"/>
        <w:jc w:val="left"/>
        <w:rPr>
          <w:rFonts w:ascii="等线" w:eastAsia="等线" w:hAnsi="等线" w:cs="Times New Roman"/>
          <w:noProof/>
          <w:kern w:val="0"/>
          <w:sz w:val="20"/>
          <w:szCs w:val="24"/>
        </w:rPr>
      </w:pPr>
      <w:r w:rsidRPr="00DA411B">
        <w:rPr>
          <w:rFonts w:ascii="等线" w:eastAsia="等线" w:hAnsi="等线" w:cs="Times New Roman"/>
          <w:noProof/>
          <w:kern w:val="0"/>
          <w:sz w:val="20"/>
          <w:szCs w:val="24"/>
        </w:rPr>
        <w:t xml:space="preserve">University of Oxford. (2000). </w:t>
      </w:r>
      <w:r w:rsidRPr="00DA411B">
        <w:rPr>
          <w:rFonts w:ascii="等线" w:eastAsia="等线" w:hAnsi="等线" w:cs="Times New Roman"/>
          <w:i/>
          <w:iCs/>
          <w:noProof/>
          <w:kern w:val="0"/>
          <w:sz w:val="20"/>
          <w:szCs w:val="24"/>
        </w:rPr>
        <w:t>Response to the Formal Consultations on the Indices of Deprivation 2000</w:t>
      </w:r>
      <w:r w:rsidRPr="00DA411B">
        <w:rPr>
          <w:rFonts w:ascii="等线" w:eastAsia="等线" w:hAnsi="等线" w:cs="Times New Roman"/>
          <w:noProof/>
          <w:kern w:val="0"/>
          <w:sz w:val="20"/>
          <w:szCs w:val="24"/>
        </w:rPr>
        <w:t>.</w:t>
      </w:r>
    </w:p>
    <w:p w14:paraId="2B124A9D" w14:textId="77777777" w:rsidR="00DA411B" w:rsidRPr="00DA411B" w:rsidRDefault="00DA411B" w:rsidP="00DA411B">
      <w:pPr>
        <w:autoSpaceDE w:val="0"/>
        <w:autoSpaceDN w:val="0"/>
        <w:adjustRightInd w:val="0"/>
        <w:jc w:val="left"/>
        <w:rPr>
          <w:rFonts w:ascii="等线" w:eastAsia="等线" w:hAnsi="等线" w:cs="Times New Roman"/>
          <w:noProof/>
          <w:kern w:val="0"/>
          <w:sz w:val="20"/>
          <w:szCs w:val="24"/>
        </w:rPr>
      </w:pPr>
      <w:r w:rsidRPr="00DA411B">
        <w:rPr>
          <w:rFonts w:ascii="等线" w:eastAsia="等线" w:hAnsi="等线" w:cs="Times New Roman"/>
          <w:noProof/>
          <w:kern w:val="0"/>
          <w:sz w:val="20"/>
          <w:szCs w:val="24"/>
        </w:rPr>
        <w:t xml:space="preserve">Watson, V., Dibben, C., Cox, M., Atherton, I., Sutton, M. and Ryan, M. (2019). ‘Testing the Expert Based Weights Used in the UK’s Index of Multiple Deprivation (IMD) Against Three Preference-Based Methods’. </w:t>
      </w:r>
      <w:r w:rsidRPr="00DA411B">
        <w:rPr>
          <w:rFonts w:ascii="等线" w:eastAsia="等线" w:hAnsi="等线" w:cs="Times New Roman"/>
          <w:i/>
          <w:iCs/>
          <w:noProof/>
          <w:kern w:val="0"/>
          <w:sz w:val="20"/>
          <w:szCs w:val="24"/>
        </w:rPr>
        <w:t>Social Indicators Research</w:t>
      </w:r>
      <w:r w:rsidRPr="00DA411B">
        <w:rPr>
          <w:rFonts w:ascii="等线" w:eastAsia="等线" w:hAnsi="等线" w:cs="Times New Roman"/>
          <w:noProof/>
          <w:kern w:val="0"/>
          <w:sz w:val="20"/>
          <w:szCs w:val="24"/>
        </w:rPr>
        <w:t>. Springer Netherlands, 144 (3), pp. 1055–1074. doi: 10.1007/s11205-018-02054-z.</w:t>
      </w:r>
    </w:p>
    <w:p w14:paraId="77C52EF1" w14:textId="77777777" w:rsidR="00DA411B" w:rsidRPr="00DA411B" w:rsidRDefault="00DA411B" w:rsidP="00DA411B">
      <w:pPr>
        <w:autoSpaceDE w:val="0"/>
        <w:autoSpaceDN w:val="0"/>
        <w:adjustRightInd w:val="0"/>
        <w:jc w:val="left"/>
        <w:rPr>
          <w:rFonts w:ascii="等线" w:eastAsia="等线" w:hAnsi="等线" w:cs="Times New Roman"/>
          <w:noProof/>
          <w:kern w:val="0"/>
          <w:sz w:val="20"/>
          <w:szCs w:val="24"/>
        </w:rPr>
      </w:pPr>
      <w:r w:rsidRPr="00DA411B">
        <w:rPr>
          <w:rFonts w:ascii="等线" w:eastAsia="等线" w:hAnsi="等线" w:cs="Times New Roman"/>
          <w:noProof/>
          <w:kern w:val="0"/>
          <w:sz w:val="20"/>
          <w:szCs w:val="24"/>
        </w:rPr>
        <w:t xml:space="preserve">Wen, L. and Hao, Y. (2020). ‘Factor decomposition and clustering analysis of CO2 emissions from China’s power industry based on Shapley value’. </w:t>
      </w:r>
      <w:r w:rsidRPr="00DA411B">
        <w:rPr>
          <w:rFonts w:ascii="等线" w:eastAsia="等线" w:hAnsi="等线" w:cs="Times New Roman"/>
          <w:i/>
          <w:iCs/>
          <w:noProof/>
          <w:kern w:val="0"/>
          <w:sz w:val="20"/>
          <w:szCs w:val="24"/>
        </w:rPr>
        <w:t>Energy Sources, Part A: Recovery, Utilization and Environmental Effects</w:t>
      </w:r>
      <w:r w:rsidRPr="00DA411B">
        <w:rPr>
          <w:rFonts w:ascii="等线" w:eastAsia="等线" w:hAnsi="等线" w:cs="Times New Roman"/>
          <w:noProof/>
          <w:kern w:val="0"/>
          <w:sz w:val="20"/>
          <w:szCs w:val="24"/>
        </w:rPr>
        <w:t>. Taylor &amp; Francis, 00 (00), pp. 1–17. doi: 10.1080/15567036.2020.1776795.</w:t>
      </w:r>
    </w:p>
    <w:p w14:paraId="62A6BF72" w14:textId="77777777" w:rsidR="00DA411B" w:rsidRPr="00DA411B" w:rsidRDefault="00DA411B" w:rsidP="00DA411B">
      <w:pPr>
        <w:autoSpaceDE w:val="0"/>
        <w:autoSpaceDN w:val="0"/>
        <w:adjustRightInd w:val="0"/>
        <w:jc w:val="left"/>
        <w:rPr>
          <w:rFonts w:ascii="等线" w:eastAsia="等线" w:hAnsi="等线" w:cs="Times New Roman"/>
          <w:noProof/>
          <w:kern w:val="0"/>
          <w:sz w:val="20"/>
          <w:szCs w:val="24"/>
        </w:rPr>
      </w:pPr>
      <w:r w:rsidRPr="00DA411B">
        <w:rPr>
          <w:rFonts w:ascii="等线" w:eastAsia="等线" w:hAnsi="等线" w:cs="Times New Roman"/>
          <w:noProof/>
          <w:kern w:val="0"/>
          <w:sz w:val="20"/>
          <w:szCs w:val="24"/>
        </w:rPr>
        <w:t xml:space="preserve">Yan, Q., Wang, Y., Baležentis, T., Sun, Y. and Streimikiene, D. (2018). ‘Energy-Related CO2 Emission in China’s Provincial Thermal Electricity Generation: Driving Factors and Possibilities for Abatement’. </w:t>
      </w:r>
      <w:r w:rsidRPr="00DA411B">
        <w:rPr>
          <w:rFonts w:ascii="等线" w:eastAsia="等线" w:hAnsi="等线" w:cs="Times New Roman"/>
          <w:i/>
          <w:iCs/>
          <w:noProof/>
          <w:kern w:val="0"/>
          <w:sz w:val="20"/>
          <w:szCs w:val="24"/>
        </w:rPr>
        <w:t>Energies</w:t>
      </w:r>
      <w:r w:rsidRPr="00DA411B">
        <w:rPr>
          <w:rFonts w:ascii="等线" w:eastAsia="等线" w:hAnsi="等线" w:cs="Times New Roman"/>
          <w:noProof/>
          <w:kern w:val="0"/>
          <w:sz w:val="20"/>
          <w:szCs w:val="24"/>
        </w:rPr>
        <w:t>, 11 (5), p. 1096. doi: 10.3390/en11051096.</w:t>
      </w:r>
    </w:p>
    <w:p w14:paraId="320B67D5" w14:textId="77777777" w:rsidR="00DA411B" w:rsidRPr="00DA411B" w:rsidRDefault="00DA411B" w:rsidP="00DA411B">
      <w:pPr>
        <w:autoSpaceDE w:val="0"/>
        <w:autoSpaceDN w:val="0"/>
        <w:adjustRightInd w:val="0"/>
        <w:jc w:val="left"/>
        <w:rPr>
          <w:rFonts w:ascii="等线" w:eastAsia="等线" w:hAnsi="等线" w:cs="Times New Roman"/>
          <w:noProof/>
          <w:kern w:val="0"/>
          <w:sz w:val="20"/>
          <w:szCs w:val="24"/>
        </w:rPr>
      </w:pPr>
      <w:r w:rsidRPr="00DA411B">
        <w:rPr>
          <w:rFonts w:ascii="等线" w:eastAsia="等线" w:hAnsi="等线" w:cs="Times New Roman"/>
          <w:noProof/>
          <w:kern w:val="0"/>
          <w:sz w:val="20"/>
          <w:szCs w:val="24"/>
        </w:rPr>
        <w:t xml:space="preserve">Yu, S., Wei, Y. M. and Wang, K. (2014). ‘Provincial allocation of carbon emission reduction targets in China: An approach based on improved fuzzy cluster and Shapley value decomposition’. </w:t>
      </w:r>
      <w:r w:rsidRPr="00DA411B">
        <w:rPr>
          <w:rFonts w:ascii="等线" w:eastAsia="等线" w:hAnsi="等线" w:cs="Times New Roman"/>
          <w:i/>
          <w:iCs/>
          <w:noProof/>
          <w:kern w:val="0"/>
          <w:sz w:val="20"/>
          <w:szCs w:val="24"/>
        </w:rPr>
        <w:t>Energy Policy</w:t>
      </w:r>
      <w:r w:rsidRPr="00DA411B">
        <w:rPr>
          <w:rFonts w:ascii="等线" w:eastAsia="等线" w:hAnsi="等线" w:cs="Times New Roman"/>
          <w:noProof/>
          <w:kern w:val="0"/>
          <w:sz w:val="20"/>
          <w:szCs w:val="24"/>
        </w:rPr>
        <w:t>. Elsevier, 66 (2014), pp. 630–644. doi: 10.1016/j.enpol.2013.11.025.</w:t>
      </w:r>
    </w:p>
    <w:p w14:paraId="7A9B3409" w14:textId="77777777" w:rsidR="00DA411B" w:rsidRPr="00DA411B" w:rsidRDefault="00DA411B" w:rsidP="00DA411B">
      <w:pPr>
        <w:autoSpaceDE w:val="0"/>
        <w:autoSpaceDN w:val="0"/>
        <w:adjustRightInd w:val="0"/>
        <w:jc w:val="left"/>
        <w:rPr>
          <w:rFonts w:ascii="等线" w:eastAsia="等线" w:hAnsi="等线"/>
          <w:noProof/>
          <w:sz w:val="20"/>
        </w:rPr>
      </w:pPr>
      <w:r w:rsidRPr="00DA411B">
        <w:rPr>
          <w:rFonts w:ascii="等线" w:eastAsia="等线" w:hAnsi="等线" w:cs="Times New Roman"/>
          <w:noProof/>
          <w:kern w:val="0"/>
          <w:sz w:val="20"/>
          <w:szCs w:val="24"/>
        </w:rPr>
        <w:t xml:space="preserve">Zhang, Y. J., Wang, A. D. and Da, Y. Bin. (2014). ‘Regional allocation of carbon emission quotas in China: Evidence from the Shapley value method’. </w:t>
      </w:r>
      <w:r w:rsidRPr="00DA411B">
        <w:rPr>
          <w:rFonts w:ascii="等线" w:eastAsia="等线" w:hAnsi="等线" w:cs="Times New Roman"/>
          <w:i/>
          <w:iCs/>
          <w:noProof/>
          <w:kern w:val="0"/>
          <w:sz w:val="20"/>
          <w:szCs w:val="24"/>
        </w:rPr>
        <w:t>Energy Policy</w:t>
      </w:r>
      <w:r w:rsidRPr="00DA411B">
        <w:rPr>
          <w:rFonts w:ascii="等线" w:eastAsia="等线" w:hAnsi="等线" w:cs="Times New Roman"/>
          <w:noProof/>
          <w:kern w:val="0"/>
          <w:sz w:val="20"/>
          <w:szCs w:val="24"/>
        </w:rPr>
        <w:t>. Elsevier, 74 (C), pp. 454–464. doi: 10.1016/j.enpol.2014.08.006.</w:t>
      </w:r>
    </w:p>
    <w:p w14:paraId="78567DAD" w14:textId="253E9584" w:rsidR="0046650A" w:rsidRPr="0046650A" w:rsidRDefault="0046650A" w:rsidP="0046650A">
      <w:r>
        <w:fldChar w:fldCharType="end"/>
      </w:r>
    </w:p>
    <w:sectPr w:rsidR="0046650A" w:rsidRPr="004665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LinLibertineT">
    <w:altName w:val="微软雅黑"/>
    <w:panose1 w:val="00000000000000000000"/>
    <w:charset w:val="86"/>
    <w:family w:val="auto"/>
    <w:notTrueType/>
    <w:pitch w:val="default"/>
    <w:sig w:usb0="00000001" w:usb1="080F0000" w:usb2="00000010" w:usb3="00000000" w:csb0="00060000" w:csb1="00000000"/>
  </w:font>
  <w:font w:name="LinLibertineTI">
    <w:altName w:val="微软雅黑"/>
    <w:panose1 w:val="00000000000000000000"/>
    <w:charset w:val="86"/>
    <w:family w:val="auto"/>
    <w:notTrueType/>
    <w:pitch w:val="default"/>
    <w:sig w:usb0="00000001" w:usb1="080E0000" w:usb2="00000010" w:usb3="00000000" w:csb0="00040000" w:csb1="00000000"/>
  </w:font>
  <w:font w:name="txsys">
    <w:altName w:val="Yu Gothic"/>
    <w:panose1 w:val="00000000000000000000"/>
    <w:charset w:val="80"/>
    <w:family w:val="auto"/>
    <w:notTrueType/>
    <w:pitch w:val="default"/>
    <w:sig w:usb0="00000001" w:usb1="08070000" w:usb2="00000010" w:usb3="00000000" w:csb0="00020000" w:csb1="00000000"/>
  </w:font>
  <w:font w:name="LinLibertineI">
    <w:altName w:val="Yu Gothic"/>
    <w:panose1 w:val="00000000000000000000"/>
    <w:charset w:val="80"/>
    <w:family w:val="auto"/>
    <w:notTrueType/>
    <w:pitch w:val="default"/>
    <w:sig w:usb0="00000001" w:usb1="08070000" w:usb2="00000010" w:usb3="00000000" w:csb0="00020000" w:csb1="00000000"/>
  </w:font>
  <w:font w:name="LinLibertineI7">
    <w:altName w:val="微软雅黑"/>
    <w:panose1 w:val="00000000000000000000"/>
    <w:charset w:val="86"/>
    <w:family w:val="auto"/>
    <w:notTrueType/>
    <w:pitch w:val="default"/>
    <w:sig w:usb0="00000001" w:usb1="080E0000" w:usb2="00000010" w:usb3="00000000" w:csb0="00040000" w:csb1="00000000"/>
  </w:font>
  <w:font w:name="rtxr">
    <w:altName w:val="Calibri"/>
    <w:panose1 w:val="00000000000000000000"/>
    <w:charset w:val="A1"/>
    <w:family w:val="auto"/>
    <w:notTrueType/>
    <w:pitch w:val="default"/>
    <w:sig w:usb0="00000081" w:usb1="00000000" w:usb2="00000000" w:usb3="00000000" w:csb0="00000008"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E7F05"/>
    <w:multiLevelType w:val="hybridMultilevel"/>
    <w:tmpl w:val="2A8EF166"/>
    <w:lvl w:ilvl="0" w:tplc="05C6C4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yNjW3MDC3NDextDBT0lEKTi0uzszPAykwrQUA0Y4jHywAAAA="/>
  </w:docVars>
  <w:rsids>
    <w:rsidRoot w:val="00800567"/>
    <w:rsid w:val="00050921"/>
    <w:rsid w:val="000754CA"/>
    <w:rsid w:val="001732E7"/>
    <w:rsid w:val="00277382"/>
    <w:rsid w:val="0028443C"/>
    <w:rsid w:val="002E1167"/>
    <w:rsid w:val="002F18D8"/>
    <w:rsid w:val="002F77E7"/>
    <w:rsid w:val="00302E4B"/>
    <w:rsid w:val="00320883"/>
    <w:rsid w:val="00342582"/>
    <w:rsid w:val="003672A3"/>
    <w:rsid w:val="0037015B"/>
    <w:rsid w:val="00374D13"/>
    <w:rsid w:val="0039593D"/>
    <w:rsid w:val="003A17A1"/>
    <w:rsid w:val="004318F6"/>
    <w:rsid w:val="00440F9C"/>
    <w:rsid w:val="0046650A"/>
    <w:rsid w:val="005418C9"/>
    <w:rsid w:val="005B692E"/>
    <w:rsid w:val="005E3D34"/>
    <w:rsid w:val="006C0AC3"/>
    <w:rsid w:val="006E4B74"/>
    <w:rsid w:val="00746A48"/>
    <w:rsid w:val="00757D2B"/>
    <w:rsid w:val="00800567"/>
    <w:rsid w:val="00834FA4"/>
    <w:rsid w:val="00874E92"/>
    <w:rsid w:val="00887267"/>
    <w:rsid w:val="008C19E6"/>
    <w:rsid w:val="00913D90"/>
    <w:rsid w:val="00944927"/>
    <w:rsid w:val="00A62F8C"/>
    <w:rsid w:val="00B063EC"/>
    <w:rsid w:val="00B1327B"/>
    <w:rsid w:val="00B5159F"/>
    <w:rsid w:val="00C405A7"/>
    <w:rsid w:val="00C8185F"/>
    <w:rsid w:val="00CC2B9B"/>
    <w:rsid w:val="00D032DD"/>
    <w:rsid w:val="00D23AAE"/>
    <w:rsid w:val="00D728C5"/>
    <w:rsid w:val="00DA411B"/>
    <w:rsid w:val="00DE1E38"/>
    <w:rsid w:val="00EB66FD"/>
    <w:rsid w:val="00EC1504"/>
    <w:rsid w:val="00EC2B7E"/>
    <w:rsid w:val="00F44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5DCC7"/>
  <w15:chartTrackingRefBased/>
  <w15:docId w15:val="{468FA265-9463-4183-8354-BE51A346F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6650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746A48"/>
    <w:pPr>
      <w:keepNext/>
      <w:keepLines/>
      <w:spacing w:before="140" w:after="14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6650A"/>
    <w:pPr>
      <w:keepNext/>
      <w:keepLines/>
      <w:spacing w:before="20" w:after="20"/>
      <w:outlineLvl w:val="2"/>
    </w:pPr>
    <w:rPr>
      <w:rFonts w:eastAsia="Tahoma"/>
      <w:bCs/>
      <w:sz w:val="28"/>
      <w:szCs w:val="32"/>
    </w:rPr>
  </w:style>
  <w:style w:type="paragraph" w:styleId="Heading4">
    <w:name w:val="heading 4"/>
    <w:basedOn w:val="Normal"/>
    <w:next w:val="Normal"/>
    <w:link w:val="Heading4Char"/>
    <w:uiPriority w:val="9"/>
    <w:unhideWhenUsed/>
    <w:qFormat/>
    <w:rsid w:val="0046650A"/>
    <w:pPr>
      <w:keepNext/>
      <w:keepLines/>
      <w:outlineLvl w:val="3"/>
    </w:pPr>
    <w:rPr>
      <w:rFonts w:asciiTheme="majorHAnsi" w:eastAsia="Tahoma" w:hAnsiTheme="majorHAnsi" w:cstheme="majorBidi"/>
      <w:b/>
      <w:bCs/>
      <w:sz w:val="26"/>
      <w:szCs w:val="28"/>
    </w:rPr>
  </w:style>
  <w:style w:type="paragraph" w:styleId="Heading5">
    <w:name w:val="heading 5"/>
    <w:basedOn w:val="Normal"/>
    <w:next w:val="Normal"/>
    <w:link w:val="Heading5Char"/>
    <w:uiPriority w:val="9"/>
    <w:unhideWhenUsed/>
    <w:qFormat/>
    <w:rsid w:val="0046650A"/>
    <w:pPr>
      <w:keepNext/>
      <w:keepLines/>
      <w:outlineLvl w:val="4"/>
    </w:pPr>
    <w:rPr>
      <w:rFonts w:eastAsia="Tahoma"/>
      <w:b/>
      <w:bCs/>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2A3"/>
    <w:pPr>
      <w:ind w:firstLineChars="200" w:firstLine="420"/>
    </w:pPr>
  </w:style>
  <w:style w:type="character" w:styleId="Strong">
    <w:name w:val="Strong"/>
    <w:basedOn w:val="DefaultParagraphFont"/>
    <w:uiPriority w:val="22"/>
    <w:qFormat/>
    <w:rsid w:val="003672A3"/>
    <w:rPr>
      <w:b/>
      <w:bCs/>
    </w:rPr>
  </w:style>
  <w:style w:type="character" w:customStyle="1" w:styleId="mop">
    <w:name w:val="mop"/>
    <w:basedOn w:val="DefaultParagraphFont"/>
    <w:rsid w:val="00F4495D"/>
  </w:style>
  <w:style w:type="character" w:customStyle="1" w:styleId="mord">
    <w:name w:val="mord"/>
    <w:basedOn w:val="DefaultParagraphFont"/>
    <w:rsid w:val="00F4495D"/>
  </w:style>
  <w:style w:type="character" w:customStyle="1" w:styleId="mrel">
    <w:name w:val="mrel"/>
    <w:basedOn w:val="DefaultParagraphFont"/>
    <w:rsid w:val="00F4495D"/>
  </w:style>
  <w:style w:type="character" w:customStyle="1" w:styleId="vlist-s">
    <w:name w:val="vlist-s"/>
    <w:basedOn w:val="DefaultParagraphFont"/>
    <w:rsid w:val="00F4495D"/>
  </w:style>
  <w:style w:type="character" w:customStyle="1" w:styleId="mopen">
    <w:name w:val="mopen"/>
    <w:basedOn w:val="DefaultParagraphFont"/>
    <w:rsid w:val="00F4495D"/>
  </w:style>
  <w:style w:type="character" w:customStyle="1" w:styleId="mpunct">
    <w:name w:val="mpunct"/>
    <w:basedOn w:val="DefaultParagraphFont"/>
    <w:rsid w:val="00F4495D"/>
  </w:style>
  <w:style w:type="character" w:customStyle="1" w:styleId="mclose">
    <w:name w:val="mclose"/>
    <w:basedOn w:val="DefaultParagraphFont"/>
    <w:rsid w:val="00F4495D"/>
  </w:style>
  <w:style w:type="character" w:styleId="PlaceholderText">
    <w:name w:val="Placeholder Text"/>
    <w:basedOn w:val="DefaultParagraphFont"/>
    <w:uiPriority w:val="99"/>
    <w:semiHidden/>
    <w:rsid w:val="00D728C5"/>
    <w:rPr>
      <w:color w:val="808080"/>
    </w:rPr>
  </w:style>
  <w:style w:type="character" w:customStyle="1" w:styleId="Heading2Char">
    <w:name w:val="Heading 2 Char"/>
    <w:basedOn w:val="DefaultParagraphFont"/>
    <w:link w:val="Heading2"/>
    <w:uiPriority w:val="9"/>
    <w:rsid w:val="00746A4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6650A"/>
    <w:rPr>
      <w:rFonts w:eastAsia="Tahoma"/>
      <w:bCs/>
      <w:sz w:val="28"/>
      <w:szCs w:val="32"/>
    </w:rPr>
  </w:style>
  <w:style w:type="character" w:styleId="Hyperlink">
    <w:name w:val="Hyperlink"/>
    <w:basedOn w:val="DefaultParagraphFont"/>
    <w:uiPriority w:val="99"/>
    <w:unhideWhenUsed/>
    <w:rsid w:val="00746A48"/>
    <w:rPr>
      <w:color w:val="0563C1" w:themeColor="hyperlink"/>
      <w:u w:val="single"/>
    </w:rPr>
  </w:style>
  <w:style w:type="paragraph" w:styleId="HTMLPreformatted">
    <w:name w:val="HTML Preformatted"/>
    <w:basedOn w:val="Normal"/>
    <w:link w:val="HTMLPreformattedChar"/>
    <w:uiPriority w:val="99"/>
    <w:semiHidden/>
    <w:unhideWhenUsed/>
    <w:rsid w:val="00746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val="en-IE"/>
    </w:rPr>
  </w:style>
  <w:style w:type="character" w:customStyle="1" w:styleId="HTMLPreformattedChar">
    <w:name w:val="HTML Preformatted Char"/>
    <w:basedOn w:val="DefaultParagraphFont"/>
    <w:link w:val="HTMLPreformatted"/>
    <w:uiPriority w:val="99"/>
    <w:semiHidden/>
    <w:rsid w:val="00746A48"/>
    <w:rPr>
      <w:rFonts w:ascii="Courier New" w:eastAsia="Times New Roman" w:hAnsi="Courier New" w:cs="Courier New"/>
      <w:kern w:val="0"/>
      <w:sz w:val="20"/>
      <w:szCs w:val="20"/>
      <w:lang w:val="en-IE"/>
    </w:rPr>
  </w:style>
  <w:style w:type="character" w:customStyle="1" w:styleId="Heading4Char">
    <w:name w:val="Heading 4 Char"/>
    <w:basedOn w:val="DefaultParagraphFont"/>
    <w:link w:val="Heading4"/>
    <w:uiPriority w:val="9"/>
    <w:rsid w:val="0046650A"/>
    <w:rPr>
      <w:rFonts w:asciiTheme="majorHAnsi" w:eastAsia="Tahoma" w:hAnsiTheme="majorHAnsi" w:cstheme="majorBidi"/>
      <w:b/>
      <w:bCs/>
      <w:sz w:val="26"/>
      <w:szCs w:val="28"/>
    </w:rPr>
  </w:style>
  <w:style w:type="character" w:customStyle="1" w:styleId="Heading5Char">
    <w:name w:val="Heading 5 Char"/>
    <w:basedOn w:val="DefaultParagraphFont"/>
    <w:link w:val="Heading5"/>
    <w:uiPriority w:val="9"/>
    <w:rsid w:val="0046650A"/>
    <w:rPr>
      <w:rFonts w:eastAsia="Tahoma"/>
      <w:b/>
      <w:bCs/>
      <w:sz w:val="22"/>
      <w:szCs w:val="28"/>
    </w:rPr>
  </w:style>
  <w:style w:type="character" w:customStyle="1" w:styleId="Heading1Char">
    <w:name w:val="Heading 1 Char"/>
    <w:basedOn w:val="DefaultParagraphFont"/>
    <w:link w:val="Heading1"/>
    <w:uiPriority w:val="9"/>
    <w:rsid w:val="0046650A"/>
    <w:rPr>
      <w:b/>
      <w:bCs/>
      <w:kern w:val="44"/>
      <w:sz w:val="44"/>
      <w:szCs w:val="44"/>
    </w:rPr>
  </w:style>
  <w:style w:type="paragraph" w:styleId="TOCHeading">
    <w:name w:val="TOC Heading"/>
    <w:basedOn w:val="Heading1"/>
    <w:next w:val="Normal"/>
    <w:uiPriority w:val="39"/>
    <w:unhideWhenUsed/>
    <w:qFormat/>
    <w:rsid w:val="0046650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2">
    <w:name w:val="toc 2"/>
    <w:basedOn w:val="Normal"/>
    <w:next w:val="Normal"/>
    <w:autoRedefine/>
    <w:uiPriority w:val="39"/>
    <w:unhideWhenUsed/>
    <w:rsid w:val="0046650A"/>
    <w:pPr>
      <w:ind w:leftChars="200" w:left="420"/>
    </w:pPr>
  </w:style>
  <w:style w:type="paragraph" w:styleId="TOC3">
    <w:name w:val="toc 3"/>
    <w:basedOn w:val="Normal"/>
    <w:next w:val="Normal"/>
    <w:autoRedefine/>
    <w:uiPriority w:val="39"/>
    <w:unhideWhenUsed/>
    <w:rsid w:val="0046650A"/>
    <w:pPr>
      <w:ind w:leftChars="400" w:left="840"/>
    </w:pPr>
  </w:style>
  <w:style w:type="paragraph" w:styleId="TOC1">
    <w:name w:val="toc 1"/>
    <w:basedOn w:val="Normal"/>
    <w:next w:val="Normal"/>
    <w:autoRedefine/>
    <w:uiPriority w:val="39"/>
    <w:unhideWhenUsed/>
    <w:rsid w:val="0046650A"/>
    <w:pPr>
      <w:widowControl/>
      <w:spacing w:after="100" w:line="259" w:lineRule="auto"/>
      <w:jc w:val="left"/>
    </w:pPr>
    <w:rPr>
      <w:rFonts w:cs="Times New Roman"/>
      <w:kern w:val="0"/>
      <w:sz w:val="22"/>
      <w:lang w:eastAsia="en-US"/>
    </w:rPr>
  </w:style>
  <w:style w:type="paragraph" w:styleId="NormalWeb">
    <w:name w:val="Normal (Web)"/>
    <w:basedOn w:val="Normal"/>
    <w:uiPriority w:val="99"/>
    <w:unhideWhenUsed/>
    <w:rsid w:val="0046650A"/>
    <w:pPr>
      <w:widowControl/>
      <w:spacing w:before="100" w:beforeAutospacing="1" w:after="100" w:afterAutospacing="1"/>
      <w:jc w:val="left"/>
    </w:pPr>
    <w:rPr>
      <w:rFonts w:ascii="宋体" w:eastAsia="宋体" w:hAnsi="宋体" w:cs="宋体"/>
      <w:kern w:val="0"/>
      <w:sz w:val="24"/>
      <w:szCs w:val="24"/>
    </w:rPr>
  </w:style>
  <w:style w:type="paragraph" w:styleId="TOC4">
    <w:name w:val="toc 4"/>
    <w:basedOn w:val="Normal"/>
    <w:next w:val="Normal"/>
    <w:autoRedefine/>
    <w:uiPriority w:val="39"/>
    <w:unhideWhenUsed/>
    <w:rsid w:val="0046650A"/>
    <w:pPr>
      <w:ind w:leftChars="600" w:left="1260"/>
    </w:pPr>
  </w:style>
  <w:style w:type="paragraph" w:styleId="TOC5">
    <w:name w:val="toc 5"/>
    <w:basedOn w:val="Normal"/>
    <w:next w:val="Normal"/>
    <w:autoRedefine/>
    <w:uiPriority w:val="39"/>
    <w:unhideWhenUsed/>
    <w:rsid w:val="0046650A"/>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392830">
      <w:bodyDiv w:val="1"/>
      <w:marLeft w:val="0"/>
      <w:marRight w:val="0"/>
      <w:marTop w:val="0"/>
      <w:marBottom w:val="0"/>
      <w:divBdr>
        <w:top w:val="none" w:sz="0" w:space="0" w:color="auto"/>
        <w:left w:val="none" w:sz="0" w:space="0" w:color="auto"/>
        <w:bottom w:val="none" w:sz="0" w:space="0" w:color="auto"/>
        <w:right w:val="none" w:sz="0" w:space="0" w:color="auto"/>
      </w:divBdr>
    </w:div>
    <w:div w:id="1533297728">
      <w:bodyDiv w:val="1"/>
      <w:marLeft w:val="0"/>
      <w:marRight w:val="0"/>
      <w:marTop w:val="0"/>
      <w:marBottom w:val="0"/>
      <w:divBdr>
        <w:top w:val="none" w:sz="0" w:space="0" w:color="auto"/>
        <w:left w:val="none" w:sz="0" w:space="0" w:color="auto"/>
        <w:bottom w:val="none" w:sz="0" w:space="0" w:color="auto"/>
        <w:right w:val="none" w:sz="0" w:space="0" w:color="auto"/>
      </w:divBdr>
    </w:div>
    <w:div w:id="1551183303">
      <w:bodyDiv w:val="1"/>
      <w:marLeft w:val="0"/>
      <w:marRight w:val="0"/>
      <w:marTop w:val="0"/>
      <w:marBottom w:val="0"/>
      <w:divBdr>
        <w:top w:val="none" w:sz="0" w:space="0" w:color="auto"/>
        <w:left w:val="none" w:sz="0" w:space="0" w:color="auto"/>
        <w:bottom w:val="none" w:sz="0" w:space="0" w:color="auto"/>
        <w:right w:val="none" w:sz="0" w:space="0" w:color="auto"/>
      </w:divBdr>
    </w:div>
    <w:div w:id="212704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A0D65-2F13-4825-949E-314D1527F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10</Pages>
  <Words>15212</Words>
  <Characters>86710</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晓涵</dc:creator>
  <cp:keywords/>
  <dc:description/>
  <cp:lastModifiedBy>冯 晓涵</cp:lastModifiedBy>
  <cp:revision>13</cp:revision>
  <dcterms:created xsi:type="dcterms:W3CDTF">2021-06-15T13:02:00Z</dcterms:created>
  <dcterms:modified xsi:type="dcterms:W3CDTF">2021-06-21T17:15:00Z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http://www.zotero.org/styles/ucl-institute-of-education-harvard</vt:lpwstr>
  </property>
  <property fmtid="{D5CDD505-2E9C-101B-9397-08002B2CF9AE}" pid="21" name="Mendeley Recent Style Name 9_1">
    <vt:lpwstr>UCL Institute of Education - Harvard</vt:lpwstr>
  </property>
  <property fmtid="{D5CDD505-2E9C-101B-9397-08002B2CF9AE}" pid="22" name="Mendeley Document_1">
    <vt:lpwstr>True</vt:lpwstr>
  </property>
  <property fmtid="{D5CDD505-2E9C-101B-9397-08002B2CF9AE}" pid="23" name="Mendeley Unique User Id_1">
    <vt:lpwstr>d45da4de-88a1-3f96-b801-a4e9c4f43bc4</vt:lpwstr>
  </property>
  <property fmtid="{D5CDD505-2E9C-101B-9397-08002B2CF9AE}" pid="24" name="Mendeley Citation Style_1">
    <vt:lpwstr>http://www.zotero.org/styles/ucl-institute-of-education-harvard</vt:lpwstr>
  </property>
</Properties>
</file>